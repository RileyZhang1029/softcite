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40349C53" w:rsidR="00BE7C37" w:rsidRDefault="004F0629" w:rsidP="00977109">
      <w:pPr>
        <w:pStyle w:val="Title"/>
      </w:pPr>
      <w:bookmarkStart w:id="0" w:name="h.sh1b931wrtih" w:colFirst="0" w:colLast="0"/>
      <w:bookmarkEnd w:id="0"/>
      <w:ins w:id="1" w:author="James Howison" w:date="2015-01-09T11:22:00Z">
        <w:r w:rsidRPr="00AB49AC">
          <w:t>S</w:t>
        </w:r>
        <w:r w:rsidR="00AB24E4">
          <w:t>oftware</w:t>
        </w:r>
        <w:r w:rsidRPr="00AB49AC">
          <w:t xml:space="preserve"> </w:t>
        </w:r>
      </w:ins>
      <w:ins w:id="2" w:author="James Howison" w:date="2015-01-09T11:23:00Z">
        <w:r w:rsidR="00487FFD">
          <w:t xml:space="preserve">mentions </w:t>
        </w:r>
      </w:ins>
      <w:ins w:id="3" w:author="James Howison" w:date="2015-01-09T11:22:00Z">
        <w:r w:rsidRPr="00AB49AC">
          <w:t xml:space="preserve">in the scientific literature: </w:t>
        </w:r>
        <w:r w:rsidR="00AB24E4">
          <w:t xml:space="preserve">Problems with </w:t>
        </w:r>
        <w:r>
          <w:t xml:space="preserve">visibility, </w:t>
        </w:r>
        <w:proofErr w:type="spellStart"/>
        <w:r>
          <w:t>findability</w:t>
        </w:r>
        <w:proofErr w:type="spellEnd"/>
        <w:r w:rsidR="00AB24E4">
          <w:t>,</w:t>
        </w:r>
        <w:r>
          <w:t xml:space="preserve"> and accessibility</w:t>
        </w:r>
      </w:ins>
      <w:ins w:id="4" w:author="James Howison" w:date="2015-01-09T11:23:00Z">
        <w:r w:rsidR="00EF3A88">
          <w:t>.</w:t>
        </w:r>
      </w:ins>
      <w:ins w:id="5" w:author="James Howison" w:date="2015-01-09T11:22:00Z">
        <w:r>
          <w:t xml:space="preserve"> </w:t>
        </w:r>
      </w:ins>
      <w:del w:id="6" w:author="James Howison" w:date="2015-01-09T09:49:00Z">
        <w:r w:rsidR="00A14B97" w:rsidDel="00AB587F">
          <w:delText>How is software visible in the scientific literature?</w:delText>
        </w:r>
      </w:del>
      <w:r w:rsidR="00A14B97">
        <w:t xml:space="preserve"> </w:t>
      </w:r>
    </w:p>
    <w:p w14:paraId="247615CF" w14:textId="77777777" w:rsidR="005C39CE" w:rsidRDefault="005C39CE" w:rsidP="005C39CE">
      <w:pPr>
        <w:pStyle w:val="Normal1"/>
      </w:pPr>
    </w:p>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0D56C23A" w:rsidR="005C39CE" w:rsidRDefault="005C39CE" w:rsidP="005C39CE">
      <w:r>
        <w:t xml:space="preserve">Software is increasingly crucial to scholarship, yet the visibility </w:t>
      </w:r>
      <w:ins w:id="7" w:author="James Howison" w:date="2015-01-09T10:28:00Z">
        <w:r w:rsidR="00917588">
          <w:t xml:space="preserve">and usefulness </w:t>
        </w:r>
      </w:ins>
      <w:r>
        <w:t>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w:t>
      </w:r>
      <w:del w:id="8" w:author="James Howison" w:date="2015-01-09T10:28:00Z">
        <w:r w:rsidR="0050158E" w:rsidDel="00917588">
          <w:delText xml:space="preserve">quite </w:delText>
        </w:r>
      </w:del>
      <w:r w:rsidR="0050158E">
        <w:t xml:space="preserve">diverse </w:t>
      </w:r>
      <w:r w:rsidR="00435A9A">
        <w:t xml:space="preserve">and problematic </w:t>
      </w:r>
      <w:r w:rsidR="0050158E">
        <w:t xml:space="preserve">practices: among our findings are that only </w:t>
      </w:r>
      <w:ins w:id="9" w:author="James Howison" w:date="2015-01-09T10:20:00Z">
        <w:r w:rsidR="004D13FF">
          <w:t>between 31 and 43%</w:t>
        </w:r>
      </w:ins>
      <w:del w:id="10" w:author="James Howison" w:date="2015-01-09T10:20:00Z">
        <w:r w:rsidR="0050158E" w:rsidDel="004D13FF">
          <w:delText xml:space="preserve">37% </w:delText>
        </w:r>
      </w:del>
      <w:r w:rsidR="0050158E">
        <w:t>of mentions involve formal citations</w:t>
      </w:r>
      <w:ins w:id="11" w:author="James Howison" w:date="2015-01-09T10:29:00Z">
        <w:r w:rsidR="00D86A8F">
          <w:t>.</w:t>
        </w:r>
      </w:ins>
      <w:r w:rsidR="0050158E">
        <w:t xml:space="preserve"> </w:t>
      </w:r>
      <w:ins w:id="12" w:author="James Howison" w:date="2015-01-09T10:29:00Z">
        <w:r w:rsidR="00D86A8F">
          <w:t>While between</w:t>
        </w:r>
      </w:ins>
      <w:ins w:id="13" w:author="James Howison" w:date="2015-01-09T10:30:00Z">
        <w:r w:rsidR="00D86A8F">
          <w:t xml:space="preserve"> 72 and 80% of mentions attempt to credit authors, </w:t>
        </w:r>
      </w:ins>
      <w:ins w:id="14" w:author="James Howison" w:date="2015-01-09T10:29:00Z">
        <w:r w:rsidR="00D86A8F">
          <w:t>o</w:t>
        </w:r>
      </w:ins>
      <w:del w:id="15" w:author="James Howison" w:date="2015-01-09T10:29:00Z">
        <w:r w:rsidR="0050158E" w:rsidDel="00D86A8F">
          <w:delText>and o</w:delText>
        </w:r>
      </w:del>
      <w:r w:rsidR="0050158E">
        <w:t xml:space="preserve">nly </w:t>
      </w:r>
      <w:ins w:id="16" w:author="James Howison" w:date="2015-01-09T10:21:00Z">
        <w:r w:rsidR="004D13FF">
          <w:t xml:space="preserve">between 22 and 35% </w:t>
        </w:r>
      </w:ins>
      <w:del w:id="17" w:author="James Howison" w:date="2015-01-09T10:21:00Z">
        <w:r w:rsidR="0050158E" w:rsidDel="004D13FF">
          <w:delText xml:space="preserve">28% </w:delText>
        </w:r>
      </w:del>
      <w:r w:rsidR="00435A9A">
        <w:t xml:space="preserve">provide any version information, </w:t>
      </w:r>
      <w:ins w:id="18" w:author="James Howison" w:date="2015-01-09T10:23:00Z">
        <w:r w:rsidR="00227ADD">
          <w:t>between 15 and 29%</w:t>
        </w:r>
      </w:ins>
      <w:del w:id="19" w:author="James Howison" w:date="2015-01-09T10:21:00Z">
        <w:r w:rsidR="00435A9A" w:rsidDel="00824B9D">
          <w:delText xml:space="preserve">20% </w:delText>
        </w:r>
      </w:del>
      <w:r w:rsidR="00435A9A">
        <w:t xml:space="preserve">of the software mentioned is </w:t>
      </w:r>
      <w:r w:rsidR="0050158E">
        <w:t>inaccessible</w:t>
      </w:r>
      <w:r w:rsidR="00435A9A">
        <w:t xml:space="preserve"> in any form</w:t>
      </w:r>
      <w:r w:rsidR="007142DA">
        <w:t>,</w:t>
      </w:r>
      <w:r w:rsidR="00435A9A">
        <w:t xml:space="preserve"> and only </w:t>
      </w:r>
      <w:ins w:id="20" w:author="James Howison" w:date="2015-01-09T10:22:00Z">
        <w:r w:rsidR="00824B9D">
          <w:t>between 14 and 27%</w:t>
        </w:r>
      </w:ins>
      <w:del w:id="21" w:author="James Howison" w:date="2015-01-09T10:22:00Z">
        <w:r w:rsidR="00435A9A" w:rsidDel="00824B9D">
          <w:delText>20%</w:delText>
        </w:r>
      </w:del>
      <w:r w:rsidR="00435A9A">
        <w:t xml:space="preserve"> is</w:t>
      </w:r>
      <w:r w:rsidR="0050158E">
        <w:t xml:space="preserve"> </w:t>
      </w:r>
      <w:r w:rsidR="00435A9A">
        <w:t xml:space="preserve">available as </w:t>
      </w:r>
      <w:r w:rsidR="0050158E">
        <w:t>source code form</w:t>
      </w:r>
      <w:r w:rsidR="00435A9A">
        <w:t xml:space="preserve"> with permission to modify</w:t>
      </w:r>
      <w:r w:rsidR="0050158E">
        <w:t>.</w:t>
      </w:r>
      <w:ins w:id="22" w:author="James Howison" w:date="2015-01-09T10:26:00Z">
        <w:r w:rsidR="00394296">
          <w:t xml:space="preserve"> Between 10 and 20%</w:t>
        </w:r>
      </w:ins>
      <w:del w:id="23" w:author="James Howison" w:date="2015-01-09T10:26:00Z">
        <w:r w:rsidR="0050158E" w:rsidDel="00394296">
          <w:delText xml:space="preserve"> </w:delText>
        </w:r>
      </w:del>
      <w:ins w:id="24" w:author="James Howison" w:date="2015-01-09T10:26:00Z">
        <w:r w:rsidR="00394296">
          <w:t xml:space="preserve"> of</w:t>
        </w:r>
      </w:ins>
      <w:ins w:id="25" w:author="James Howison" w:date="2015-01-09T10:24:00Z">
        <w:r w:rsidR="005F2F0F">
          <w:t xml:space="preserve"> software packages could not be found </w:t>
        </w:r>
      </w:ins>
      <w:ins w:id="26" w:author="James Howison" w:date="2015-01-09T10:25:00Z">
        <w:r w:rsidR="005F2F0F">
          <w:t xml:space="preserve">at all </w:t>
        </w:r>
      </w:ins>
      <w:ins w:id="27" w:author="James Howison" w:date="2015-01-09T10:24:00Z">
        <w:r w:rsidR="005F2F0F">
          <w:t>and</w:t>
        </w:r>
        <w:r w:rsidR="00394296">
          <w:t xml:space="preserve"> only for 2 to 10% of </w:t>
        </w:r>
      </w:ins>
      <w:ins w:id="28" w:author="James Howison" w:date="2015-01-09T10:27:00Z">
        <w:r w:rsidR="00394296">
          <w:t>software packagers could the specific version be found</w:t>
        </w:r>
      </w:ins>
      <w:ins w:id="29" w:author="James Howison" w:date="2015-01-09T10:25:00Z">
        <w:r w:rsidR="005F2F0F">
          <w:t xml:space="preserve">. </w:t>
        </w:r>
      </w:ins>
      <w:r w:rsidR="0050158E">
        <w:t xml:space="preserve">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Pr>
        <w:pStyle w:val="Normal1"/>
      </w:pPr>
    </w:p>
    <w:p w14:paraId="0CF78EE4" w14:textId="77777777" w:rsidR="00977109" w:rsidRDefault="00977109">
      <w:pPr>
        <w:rPr>
          <w:rFonts w:ascii="Trebuchet MS" w:eastAsia="Trebuchet MS" w:hAnsi="Trebuchet MS" w:cs="Trebuchet MS"/>
          <w:sz w:val="32"/>
        </w:rPr>
      </w:pPr>
      <w:bookmarkStart w:id="30" w:name="h.npqo2vd2bgq4" w:colFirst="0" w:colLast="0"/>
      <w:bookmarkEnd w:id="30"/>
      <w:r>
        <w:br w:type="page"/>
      </w:r>
    </w:p>
    <w:p w14:paraId="3012ECAB" w14:textId="77777777" w:rsidR="00477B75" w:rsidRDefault="00477B75" w:rsidP="00477B75">
      <w:pPr>
        <w:pStyle w:val="Title"/>
        <w:rPr>
          <w:ins w:id="31" w:author="James Howison" w:date="2015-01-09T10:31:00Z"/>
        </w:rPr>
      </w:pPr>
      <w:ins w:id="32" w:author="James Howison" w:date="2015-01-09T10:31:00Z">
        <w:r>
          <w:lastRenderedPageBreak/>
          <w:t xml:space="preserve">Software mentions in the scientific literature: Software is inconsistently visible, findable, and accessible. </w:t>
        </w:r>
      </w:ins>
    </w:p>
    <w:p w14:paraId="2CBCD269" w14:textId="75C20A52" w:rsidR="00977109" w:rsidDel="00477B75" w:rsidRDefault="00977109" w:rsidP="00977109">
      <w:pPr>
        <w:pStyle w:val="Title"/>
        <w:widowControl w:val="0"/>
        <w:contextualSpacing w:val="0"/>
        <w:jc w:val="center"/>
        <w:rPr>
          <w:del w:id="33" w:author="James Howison" w:date="2015-01-09T10:31:00Z"/>
        </w:rPr>
      </w:pPr>
      <w:del w:id="34" w:author="James Howison" w:date="2015-01-09T10:31:00Z">
        <w:r w:rsidDel="00477B75">
          <w:delText xml:space="preserve">How is software visible in the scientific literature? </w:delText>
        </w:r>
      </w:del>
    </w:p>
    <w:p w14:paraId="1FE187C9" w14:textId="28E8FB25" w:rsidR="002644D2" w:rsidRDefault="00A14B97">
      <w:pPr>
        <w:pStyle w:val="Heading1"/>
        <w:widowControl w:val="0"/>
        <w:contextualSpacing w:val="0"/>
      </w:pPr>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7298E461" w:rsidR="002644D2" w:rsidRDefault="00A14B97">
      <w:pPr>
        <w:pStyle w:val="Normal1"/>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ins w:id="35" w:author="James Howison" w:date="2015-01-09T10:58:00Z">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ins>
      <w:ins w:id="36" w:author="James Howison" w:date="2015-01-09T11:00:00Z">
        <w:r w:rsidR="00A50911">
          <w:t>as reported in</w:t>
        </w:r>
      </w:ins>
      <w:ins w:id="37" w:author="James Howison" w:date="2015-01-09T11:01:00Z">
        <w:r w:rsidR="00A50911">
          <w:t xml:space="preserve"> Howison and Herbsleb</w:t>
        </w:r>
      </w:ins>
      <w:ins w:id="38" w:author="James Howison" w:date="2015-01-09T11:00:00Z">
        <w:r w:rsidR="00A50911">
          <w:t xml:space="preserve"> </w:t>
        </w:r>
        <w:r w:rsidR="00A50911">
          <w:fldChar w:fldCharType="begin"/>
        </w:r>
        <w:r w:rsidR="00A50911">
          <w:instrText xml:space="preserve"> ADDIN ZOTERO_ITEM CSL_CITATION {"citationID":"T7IJKmEX","properties":{"formattedCitation":"(2011)","plainCitation":"(2011)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D."}],"issued":{"date-parts":[["2011"]]},"accessed":{"date-parts":[["2013",9,29]]}},"suppress-author":true}],"schema":"https://github.com/citation-style-language/schema/raw/master/csl-citation.json"} </w:instrText>
        </w:r>
      </w:ins>
      <w:r w:rsidR="00A50911">
        <w:fldChar w:fldCharType="separate"/>
      </w:r>
      <w:ins w:id="39" w:author="James Howison" w:date="2015-01-09T11:00:00Z">
        <w:r w:rsidR="00A50911">
          <w:rPr>
            <w:noProof/>
          </w:rPr>
          <w:t>(2011)</w:t>
        </w:r>
        <w:r w:rsidR="00A50911">
          <w:fldChar w:fldCharType="end"/>
        </w:r>
      </w:ins>
      <w:ins w:id="40" w:author="James Howison" w:date="2015-01-09T10:58:00Z">
        <w:r w:rsidR="00792A7A">
          <w:t xml:space="preserve"> but, for this study, focused only on explicit mentions.</w:t>
        </w:r>
      </w:ins>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w:t>
      </w:r>
      <w:proofErr w:type="gramStart"/>
      <w:r w:rsidR="00A14B97">
        <w:t>realize</w:t>
      </w:r>
      <w:proofErr w:type="gramEnd"/>
      <w:r w:rsidR="00A14B97">
        <w:t xml:space="preserv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34EA9A6A" w:rsidR="002644D2" w:rsidRDefault="00A14B97">
      <w:pPr>
        <w:pStyle w:val="Normal1"/>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74883AD3" w:rsidR="002644D2" w:rsidRDefault="00A14B97">
      <w:pPr>
        <w:pStyle w:val="Normal1"/>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41" w:name="h.6zc6qwz1bd5r" w:colFirst="0" w:colLast="0"/>
      <w:bookmarkEnd w:id="41"/>
      <w:r>
        <w:t>Method</w:t>
      </w:r>
    </w:p>
    <w:p w14:paraId="34329661" w14:textId="77777777" w:rsidR="002644D2" w:rsidRDefault="002644D2">
      <w:pPr>
        <w:pStyle w:val="Normal1"/>
        <w:widowControl w:val="0"/>
      </w:pPr>
    </w:p>
    <w:p w14:paraId="13BFE161" w14:textId="708EFE0A" w:rsidR="002644D2" w:rsidRDefault="00A14B97">
      <w:pPr>
        <w:pStyle w:val="Normal1"/>
        <w:widowControl w:val="0"/>
      </w:pPr>
      <w:r>
        <w:t xml:space="preserve">We identified a </w:t>
      </w:r>
      <w:ins w:id="42" w:author="James Howison" w:date="2015-01-07T08:47:00Z">
        <w:r w:rsidR="008F248D">
          <w:t>balanced</w:t>
        </w:r>
      </w:ins>
      <w:ins w:id="43" w:author="James Howison" w:date="2015-01-09T09:24:00Z">
        <w:r w:rsidR="003F4274">
          <w:t xml:space="preserve"> and representative</w:t>
        </w:r>
      </w:ins>
      <w:del w:id="44" w:author="James Howison" w:date="2015-01-07T08:47:00Z">
        <w:r w:rsidDel="008F248D">
          <w:delText>representative</w:delText>
        </w:r>
      </w:del>
      <w:r>
        <w:t xml:space="preser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1D81B21B" w:rsidR="002644D2" w:rsidRDefault="008F248D">
      <w:pPr>
        <w:pStyle w:val="Normal1"/>
      </w:pPr>
      <w:ins w:id="45" w:author="James Howison" w:date="2015-01-07T08:47:00Z">
        <w:r>
          <w:t>Choosing a s</w:t>
        </w:r>
        <w:r w:rsidR="003F4274">
          <w:t xml:space="preserve">ample of the literature to study </w:t>
        </w:r>
        <w:r>
          <w:t xml:space="preserve">is a complex question, particularly when </w:t>
        </w:r>
      </w:ins>
      <w:ins w:id="46" w:author="James Howison" w:date="2015-01-09T09:25:00Z">
        <w:r w:rsidR="003E48D7">
          <w:t>seeking to study a previous unstudied phenomenon</w:t>
        </w:r>
      </w:ins>
      <w:ins w:id="47" w:author="James Howison" w:date="2015-01-07T08:48:00Z">
        <w:r>
          <w:t xml:space="preserve">. The overall aim of our work is to inform a process of policymaking, a </w:t>
        </w:r>
      </w:ins>
      <w:ins w:id="48" w:author="James Howison" w:date="2015-01-07T08:49:00Z">
        <w:r>
          <w:t xml:space="preserve">“design” literature in our language above, </w:t>
        </w:r>
      </w:ins>
      <w:ins w:id="49" w:author="James Howison" w:date="2015-01-07T08:48:00Z">
        <w:r>
          <w:t xml:space="preserve">to improve the treatment of </w:t>
        </w:r>
      </w:ins>
      <w:ins w:id="50" w:author="James Howison" w:date="2015-01-07T08:49:00Z">
        <w:r>
          <w:t>software in science.</w:t>
        </w:r>
      </w:ins>
      <w:ins w:id="51" w:author="James Howison" w:date="2015-01-07T08:47:00Z">
        <w:r>
          <w:t xml:space="preserve"> </w:t>
        </w:r>
      </w:ins>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Since we are interested in contemporary practices, we further confined our sample frame to articles published between 2000 and 2010 (the last complete year when we took the sample).</w:t>
      </w:r>
      <w:ins w:id="52" w:author="James Howison" w:date="2015-01-07T08:32:00Z">
        <w:r w:rsidR="00B041A9">
          <w:t xml:space="preserve"> We are seeking to understand the diversity of software mentions in the literature, </w:t>
        </w:r>
      </w:ins>
      <w:ins w:id="53" w:author="James Howison" w:date="2015-01-07T08:33:00Z">
        <w:r w:rsidR="00B041A9">
          <w:t>hoping eventually to influence prac</w:t>
        </w:r>
        <w:r>
          <w:t xml:space="preserve">tice towards better practices. </w:t>
        </w:r>
        <w:r w:rsidR="00B041A9">
          <w:t xml:space="preserve">Overall we think it likely that </w:t>
        </w:r>
        <w:proofErr w:type="gramStart"/>
        <w:r w:rsidR="00B041A9">
          <w:t>scientists are influenced by what</w:t>
        </w:r>
        <w:proofErr w:type="gramEnd"/>
        <w:r w:rsidR="00B041A9">
          <w:t xml:space="preserve"> they read and the perceived status of what</w:t>
        </w:r>
        <w:r>
          <w:t xml:space="preserve"> they read. </w:t>
        </w:r>
        <w:r w:rsidR="00B041A9">
          <w:t xml:space="preserve">Scientific attention is </w:t>
        </w:r>
      </w:ins>
      <w:ins w:id="54" w:author="James Howison" w:date="2015-01-07T08:35:00Z">
        <w:r w:rsidR="00B041A9">
          <w:t>concentrated towards certain journals, albeit different journals in different fields (and subfields); overall the hierarchy of scientific journals forms a non-normal</w:t>
        </w:r>
      </w:ins>
      <w:ins w:id="55" w:author="James Howison" w:date="2015-01-07T08:36:00Z">
        <w:r w:rsidR="00B041A9">
          <w:t>, exponential-like</w:t>
        </w:r>
      </w:ins>
      <w:ins w:id="56" w:author="James Howison" w:date="2015-01-07T08:35:00Z">
        <w:r w:rsidR="00B041A9">
          <w:t xml:space="preserve"> distribution, such as </w:t>
        </w:r>
      </w:ins>
      <w:ins w:id="57" w:author="James Howison" w:date="2015-01-07T08:36:00Z">
        <w:r w:rsidR="00B041A9">
          <w:t>in Bradford’s law</w:t>
        </w:r>
      </w:ins>
      <w:ins w:id="58" w:author="James Howison" w:date="2015-01-09T09:25:00Z">
        <w:r w:rsidR="003E48D7">
          <w:t xml:space="preserve"> </w:t>
        </w:r>
      </w:ins>
      <w:ins w:id="59" w:author="James Howison" w:date="2015-01-09T09:26:00Z">
        <w:r w:rsidR="003E48D7">
          <w:fldChar w:fldCharType="begin"/>
        </w:r>
      </w:ins>
      <w:ins w:id="60" w:author="James Howison" w:date="2015-01-09T09:31:00Z">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ins>
      <w:r w:rsidR="003E48D7">
        <w:fldChar w:fldCharType="separate"/>
      </w:r>
      <w:ins w:id="61" w:author="James Howison" w:date="2015-01-09T09:31:00Z">
        <w:r w:rsidR="00D200A9">
          <w:rPr>
            <w:noProof/>
          </w:rPr>
          <w:t xml:space="preserve">(Bradford, </w:t>
        </w:r>
        <w:r w:rsidR="00D200A9">
          <w:rPr>
            <w:noProof/>
          </w:rPr>
          <w:lastRenderedPageBreak/>
          <w:t>1934; Brookes, 1985)</w:t>
        </w:r>
      </w:ins>
      <w:ins w:id="62" w:author="James Howison" w:date="2015-01-09T09:26:00Z">
        <w:r w:rsidR="003E48D7">
          <w:fldChar w:fldCharType="end"/>
        </w:r>
      </w:ins>
      <w:ins w:id="63" w:author="James Howison" w:date="2015-01-07T08:36:00Z">
        <w:r w:rsidR="00B041A9">
          <w:t>.  Such distributions are difficult to sample from: there is no “typical” item in such a distribution.</w:t>
        </w:r>
      </w:ins>
      <w:ins w:id="64" w:author="James Howison" w:date="2015-01-07T08:33:00Z">
        <w:r w:rsidR="00B041A9">
          <w:t xml:space="preserve"> </w:t>
        </w:r>
      </w:ins>
      <w:ins w:id="65" w:author="James Howison" w:date="2015-01-07T08:37:00Z">
        <w:r w:rsidR="00B041A9">
          <w:t xml:space="preserve">It would be problematic to only study widely read (“top”) journals, but equally problematic to study only less well-read journals. </w:t>
        </w:r>
      </w:ins>
      <w:ins w:id="66" w:author="James Howison" w:date="2015-01-07T08:38:00Z">
        <w:r w:rsidR="00B041A9">
          <w:t>In the end</w:t>
        </w:r>
      </w:ins>
      <w:ins w:id="67" w:author="James Howison" w:date="2015-01-07T08:32:00Z">
        <w:r w:rsidR="00B041A9">
          <w:t xml:space="preserve"> we sought to </w:t>
        </w:r>
      </w:ins>
      <w:ins w:id="68" w:author="James Howison" w:date="2015-01-07T08:37:00Z">
        <w:r w:rsidR="00B041A9">
          <w:t xml:space="preserve">study </w:t>
        </w:r>
      </w:ins>
      <w:ins w:id="69" w:author="James Howison" w:date="2015-01-07T08:32:00Z">
        <w:r w:rsidR="00B041A9">
          <w:t xml:space="preserve">a sample balanced for </w:t>
        </w:r>
      </w:ins>
      <w:ins w:id="70" w:author="James Howison" w:date="2015-01-07T08:37:00Z">
        <w:r w:rsidR="00B041A9">
          <w:t xml:space="preserve">overall </w:t>
        </w:r>
      </w:ins>
      <w:ins w:id="71" w:author="James Howison" w:date="2015-01-07T08:32:00Z">
        <w:r w:rsidR="00B041A9">
          <w:t>coverage and likely influence</w:t>
        </w:r>
      </w:ins>
      <w:ins w:id="72" w:author="James Howison" w:date="2015-01-07T08:38:00Z">
        <w:r w:rsidR="00B041A9">
          <w:t>.</w:t>
        </w:r>
      </w:ins>
    </w:p>
    <w:p w14:paraId="217181CE" w14:textId="77777777" w:rsidR="002644D2" w:rsidRDefault="002644D2">
      <w:pPr>
        <w:pStyle w:val="Normal1"/>
        <w:widowControl w:val="0"/>
      </w:pPr>
    </w:p>
    <w:p w14:paraId="1A8D7981" w14:textId="467657B6" w:rsidR="002644D2" w:rsidRDefault="00A14B97">
      <w:pPr>
        <w:pStyle w:val="Normal1"/>
        <w:widowControl w:val="0"/>
      </w:pPr>
      <w:r>
        <w:t xml:space="preserve">We identified a set of 18 biology-related subject headings in biology using the 2010 ISI Web of </w:t>
      </w:r>
      <w:proofErr w:type="spellStart"/>
      <w:r>
        <w:t>Science</w:t>
      </w:r>
      <w:ins w:id="73" w:author="James Howison" w:date="2015-01-07T08:31:00Z">
        <w:r w:rsidR="00B041A9">
          <w:t>.</w:t>
        </w:r>
      </w:ins>
      <w:del w:id="74" w:author="James Howison" w:date="2015-01-07T08:31:00Z">
        <w:r w:rsidDel="00B041A9">
          <w:delText xml:space="preserve"> Impact Factor Report</w:delText>
        </w:r>
      </w:del>
      <w:r>
        <w:t>.</w:t>
      </w:r>
      <w:del w:id="75" w:author="James Howison" w:date="2015-01-07T08:43:00Z">
        <w:r w:rsidDel="00872B91">
          <w:delText xml:space="preserve"> </w:delText>
        </w:r>
      </w:del>
      <w:r>
        <w:t>We</w:t>
      </w:r>
      <w:proofErr w:type="spellEnd"/>
      <w:r>
        <w:t xml:space="preserve"> took all of the 1,455 journals included in these headings and sorted them by their </w:t>
      </w:r>
      <w:ins w:id="76" w:author="James Howison" w:date="2015-01-07T08:31:00Z">
        <w:r w:rsidR="00B041A9">
          <w:t xml:space="preserve">journal </w:t>
        </w:r>
      </w:ins>
      <w:r>
        <w:t xml:space="preserve">impact factor. Previous research has found differences in practices between higher and lower </w:t>
      </w:r>
      <w:ins w:id="77" w:author="James Howison" w:date="2015-01-07T08:31:00Z">
        <w:r w:rsidR="00B041A9">
          <w:t>impact factors</w:t>
        </w:r>
      </w:ins>
      <w:del w:id="78" w:author="James Howison" w:date="2015-01-07T08:31:00Z">
        <w:r w:rsidDel="00B041A9">
          <w:delText>quality</w:delText>
        </w:r>
      </w:del>
      <w:r>
        <w:t xml:space="preserve"> </w:t>
      </w:r>
      <w:del w:id="79" w:author="James Howison" w:date="2015-01-07T08:31:00Z">
        <w:r w:rsidDel="00B041A9">
          <w:delText xml:space="preserve">journals </w:delText>
        </w:r>
      </w:del>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ins w:id="80" w:author="James Howison" w:date="2015-01-07T08:38:00Z">
        <w:r w:rsidR="00B041A9">
          <w:t xml:space="preserve"> and journal impact factor seemed an appropriate proxy for overall influence</w:t>
        </w:r>
      </w:ins>
      <w:ins w:id="81" w:author="James Howison" w:date="2015-01-07T08:39:00Z">
        <w:r w:rsidR="00B041A9">
          <w:t xml:space="preserve"> or breadth of readership</w:t>
        </w:r>
      </w:ins>
      <w:ins w:id="82" w:author="James Howison" w:date="2015-01-07T08:38:00Z">
        <w:r w:rsidR="00B041A9">
          <w:t xml:space="preserve">. </w:t>
        </w:r>
      </w:ins>
      <w:ins w:id="83" w:author="James Howison" w:date="2015-01-07T08:39:00Z">
        <w:r w:rsidR="00B041A9">
          <w:t>While there are many criticisms of journal impact factor, particularly for assessing influence of specific articles or authors, the journal unit of analysis is well suited for our study</w:t>
        </w:r>
      </w:ins>
      <w:ins w:id="84" w:author="James Howison" w:date="2015-01-07T08:38:00Z">
        <w:r w:rsidR="00B041A9">
          <w:t xml:space="preserve"> since the policies of journals seem likely to </w:t>
        </w:r>
      </w:ins>
      <w:ins w:id="85" w:author="James Howison" w:date="2015-01-07T08:50:00Z">
        <w:r w:rsidR="00B23BD3">
          <w:t>affect</w:t>
        </w:r>
      </w:ins>
      <w:ins w:id="86" w:author="James Howison" w:date="2015-01-07T08:38:00Z">
        <w:r w:rsidR="00B041A9">
          <w:t xml:space="preserve"> the form of articles</w:t>
        </w:r>
      </w:ins>
      <w:ins w:id="87" w:author="James Howison" w:date="2015-01-07T08:41:00Z">
        <w:r w:rsidR="00B041A9">
          <w:t>.</w:t>
        </w:r>
      </w:ins>
      <w:del w:id="88" w:author="James Howison" w:date="2015-01-07T08:38:00Z">
        <w:r w:rsidDel="00B041A9">
          <w:delText>.</w:delText>
        </w:r>
      </w:del>
      <w:r>
        <w:t xml:space="preserve"> Thus, in order to weight the sample towards </w:t>
      </w:r>
      <w:del w:id="89" w:author="James Howison" w:date="2015-01-07T08:41:00Z">
        <w:r w:rsidDel="008E7B62">
          <w:delText>higher quality</w:delText>
        </w:r>
      </w:del>
      <w:ins w:id="90" w:author="James Howison" w:date="2015-01-07T08:41:00Z">
        <w:r w:rsidR="008E7B62">
          <w:t>more widely read</w:t>
        </w:r>
      </w:ins>
      <w:r>
        <w:t xml:space="preserve"> journals</w:t>
      </w:r>
      <w:ins w:id="91" w:author="James Howison" w:date="2015-01-07T08:41:00Z">
        <w:r w:rsidR="008E7B62">
          <w:t xml:space="preserve"> </w:t>
        </w:r>
      </w:ins>
      <w:del w:id="92" w:author="James Howison" w:date="2015-01-07T08:41:00Z">
        <w:r w:rsidDel="008E7B62">
          <w:delText xml:space="preserve">, and to enable us to assess differences in practices related to journal quality, </w:delText>
        </w:r>
      </w:del>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93" w:name="_Ref268960631"/>
      <w:r>
        <w:t xml:space="preserve">Table </w:t>
      </w:r>
      <w:fldSimple w:instr=" SEQ Table \* ARABIC ">
        <w:r w:rsidR="00C47499">
          <w:rPr>
            <w:noProof/>
          </w:rPr>
          <w:t>1</w:t>
        </w:r>
      </w:fldSimple>
      <w:bookmarkEnd w:id="93"/>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lastRenderedPageBreak/>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680ADBEF"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ins w:id="94" w:author="James Howison" w:date="2015-01-07T08:42:00Z">
        <w:r w:rsidR="00F97010">
          <w:t xml:space="preserve"> (we did not intend to only choose articles from 5 of the top 10, that was simply a result of the method of randomization)</w:t>
        </w:r>
      </w:ins>
      <w:r w:rsidR="00E67384">
        <w:t>.</w:t>
      </w:r>
    </w:p>
    <w:p w14:paraId="72F04EC0" w14:textId="77777777" w:rsidR="00E67384" w:rsidRDefault="00E67384">
      <w:pPr>
        <w:pStyle w:val="Normal1"/>
        <w:widowControl w:val="0"/>
      </w:pPr>
    </w:p>
    <w:p w14:paraId="238AB79C" w14:textId="712D0836" w:rsidR="00E67384" w:rsidRDefault="00E67384" w:rsidP="00E67384">
      <w:pPr>
        <w:pStyle w:val="Caption"/>
        <w:keepNext/>
      </w:pPr>
      <w:bookmarkStart w:id="95" w:name="_Ref268960704"/>
      <w:r>
        <w:t xml:space="preserve">Table </w:t>
      </w:r>
      <w:fldSimple w:instr=" SEQ Table \* ARABIC ">
        <w:r w:rsidR="00C47499">
          <w:rPr>
            <w:noProof/>
          </w:rPr>
          <w:t>2</w:t>
        </w:r>
      </w:fldSimple>
      <w:bookmarkEnd w:id="95"/>
      <w:r>
        <w:t xml:space="preserve">: Numbers of articles included from </w:t>
      </w:r>
      <w:del w:id="96" w:author="James Howison" w:date="2015-01-07T08:42:00Z">
        <w:r w:rsidDel="00F97010">
          <w:delText>Tier</w:delText>
        </w:r>
      </w:del>
      <w:ins w:id="97" w:author="James Howison" w:date="2015-01-07T08:42:00Z">
        <w:r w:rsidR="00F97010">
          <w:t>Strata</w:t>
        </w:r>
      </w:ins>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rPr>
          <w:ins w:id="98" w:author="James Howison" w:date="2015-01-07T08:52:00Z"/>
        </w:rPr>
        <w:pPrChange w:id="99" w:author="James Howison" w:date="2015-01-07T08:52:00Z">
          <w:pPr>
            <w:pStyle w:val="Heading2"/>
            <w:widowControl w:val="0"/>
            <w:contextualSpacing w:val="0"/>
          </w:pPr>
        </w:pPrChange>
      </w:pPr>
      <w:bookmarkStart w:id="100" w:name="h.mhbalo8awr3v" w:colFirst="0" w:colLast="0"/>
      <w:bookmarkEnd w:id="100"/>
    </w:p>
    <w:p w14:paraId="20D0275D" w14:textId="2AB408F7" w:rsidR="001C4FAB" w:rsidRDefault="001C4FAB">
      <w:pPr>
        <w:rPr>
          <w:ins w:id="101" w:author="James Howison" w:date="2015-01-07T18:17:00Z"/>
        </w:rPr>
        <w:pPrChange w:id="102" w:author="James Howison" w:date="2015-01-07T08:52:00Z">
          <w:pPr>
            <w:pStyle w:val="Heading2"/>
            <w:widowControl w:val="0"/>
            <w:contextualSpacing w:val="0"/>
          </w:pPr>
        </w:pPrChange>
      </w:pPr>
      <w:ins w:id="103" w:author="James Howison" w:date="2015-01-07T18:12:00Z">
        <w:r>
          <w:t xml:space="preserve">Our random selection of articles enables us to use our sample to make estimates about </w:t>
        </w:r>
      </w:ins>
      <w:ins w:id="104" w:author="James Howison" w:date="2015-01-07T18:13:00Z">
        <w:r>
          <w:t xml:space="preserve">software </w:t>
        </w:r>
      </w:ins>
      <w:ins w:id="105" w:author="James Howison" w:date="2015-01-09T09:32:00Z">
        <w:r w:rsidR="00DF744F">
          <w:t xml:space="preserve">mentions </w:t>
        </w:r>
      </w:ins>
      <w:ins w:id="106" w:author="James Howison" w:date="2015-01-07T18:13:00Z">
        <w:r>
          <w:t xml:space="preserve">in </w:t>
        </w:r>
      </w:ins>
      <w:ins w:id="107" w:author="James Howison" w:date="2015-01-07T18:12:00Z">
        <w:r>
          <w:t>the overall biology literature</w:t>
        </w:r>
      </w:ins>
      <w:ins w:id="108" w:author="James Howison" w:date="2015-01-07T18:14:00Z">
        <w:r>
          <w:t xml:space="preserve">, because </w:t>
        </w:r>
      </w:ins>
      <w:ins w:id="109" w:author="James Howison" w:date="2015-01-07T18:15:00Z">
        <w:r>
          <w:t xml:space="preserve">undertaking random sampling means </w:t>
        </w:r>
      </w:ins>
      <w:ins w:id="110" w:author="James Howison" w:date="2015-01-07T18:14:00Z">
        <w:r>
          <w:t xml:space="preserve">it is reasonable to believe that </w:t>
        </w:r>
      </w:ins>
      <w:ins w:id="111" w:author="James Howison" w:date="2015-01-07T18:25:00Z">
        <w:r w:rsidR="000B03B3">
          <w:t xml:space="preserve">sampling </w:t>
        </w:r>
      </w:ins>
      <w:ins w:id="112" w:author="James Howison" w:date="2015-01-07T18:14:00Z">
        <w:r>
          <w:t>errors</w:t>
        </w:r>
      </w:ins>
      <w:ins w:id="113" w:author="James Howison" w:date="2015-01-07T18:15:00Z">
        <w:r>
          <w:t xml:space="preserve"> resulting from our specific sample are normally distributed</w:t>
        </w:r>
      </w:ins>
      <w:ins w:id="114" w:author="James Howison" w:date="2015-01-07T18:14:00Z">
        <w:r>
          <w:t xml:space="preserve">. </w:t>
        </w:r>
      </w:ins>
      <w:ins w:id="115" w:author="James Howison" w:date="2015-01-07T18:15:00Z">
        <w:r>
          <w:t xml:space="preserve">Accordingly we are able to present </w:t>
        </w:r>
      </w:ins>
      <w:ins w:id="116" w:author="James Howison" w:date="2015-01-07T18:14:00Z">
        <w:r>
          <w:t>95% confidence intervals</w:t>
        </w:r>
      </w:ins>
      <w:ins w:id="117" w:author="James Howison" w:date="2015-01-07T18:28:00Z">
        <w:r w:rsidR="00235DF7">
          <w:t>,</w:t>
        </w:r>
      </w:ins>
      <w:ins w:id="118" w:author="James Howison" w:date="2015-01-07T18:15:00Z">
        <w:r>
          <w:t xml:space="preserve"> </w:t>
        </w:r>
      </w:ins>
      <w:ins w:id="119" w:author="James Howison" w:date="2015-01-07T18:25:00Z">
        <w:r w:rsidR="00D07855">
          <w:t xml:space="preserve">for the population </w:t>
        </w:r>
      </w:ins>
      <w:ins w:id="120" w:author="James Howison" w:date="2015-01-07T18:15:00Z">
        <w:r>
          <w:t xml:space="preserve">around the characteristics of the sample we report, providing upper and lower bounds </w:t>
        </w:r>
      </w:ins>
      <w:ins w:id="121" w:author="James Howison" w:date="2015-01-07T18:16:00Z">
        <w:r>
          <w:t xml:space="preserve">for </w:t>
        </w:r>
      </w:ins>
      <w:ins w:id="122" w:author="James Howison" w:date="2015-01-07T18:26:00Z">
        <w:r w:rsidR="00ED4361">
          <w:t xml:space="preserve">the results we report in </w:t>
        </w:r>
      </w:ins>
      <w:ins w:id="123" w:author="James Howison" w:date="2015-01-07T18:16:00Z">
        <w:r>
          <w:t xml:space="preserve">the </w:t>
        </w:r>
        <w:r w:rsidR="00ED4361">
          <w:t>population of biology articles.</w:t>
        </w:r>
      </w:ins>
      <w:ins w:id="124" w:author="James Howison" w:date="2015-01-07T18:44:00Z">
        <w:r w:rsidR="000F171A">
          <w:t xml:space="preserve"> 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ins>
      <w:ins w:id="125" w:author="James Howison" w:date="2015-01-08T14:38:00Z">
        <w:r w:rsidR="00CF66AF">
          <w:fldChar w:fldCharType="begin"/>
        </w:r>
      </w:ins>
      <w:ins w:id="126" w:author="James Howison" w:date="2015-01-08T14:39:00Z">
        <w:r w:rsidR="00CF66AF">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ins>
      <w:r w:rsidR="00CF66AF">
        <w:fldChar w:fldCharType="separate"/>
      </w:r>
      <w:ins w:id="127" w:author="James Howison" w:date="2015-01-08T14:39:00Z">
        <w:r w:rsidR="00CF66AF">
          <w:rPr>
            <w:noProof/>
          </w:rPr>
          <w:t>(</w:t>
        </w:r>
      </w:ins>
      <w:ins w:id="128" w:author="James Howison" w:date="2015-01-09T09:32:00Z">
        <w:r w:rsidR="00DF744F">
          <w:rPr>
            <w:noProof/>
          </w:rPr>
          <w:t xml:space="preserve">based on </w:t>
        </w:r>
      </w:ins>
      <w:ins w:id="129" w:author="James Howison" w:date="2015-01-08T14:39:00Z">
        <w:r w:rsidR="00CF66AF">
          <w:rPr>
            <w:noProof/>
          </w:rPr>
          <w:t>Hope, 1968; Newcombe, 1998)</w:t>
        </w:r>
      </w:ins>
      <w:ins w:id="130" w:author="James Howison" w:date="2015-01-08T14:38:00Z">
        <w:r w:rsidR="00CF66AF">
          <w:fldChar w:fldCharType="end"/>
        </w:r>
      </w:ins>
      <w:ins w:id="131" w:author="James Howison" w:date="2015-01-08T14:39:00Z">
        <w:r w:rsidR="00CF66AF">
          <w:t>.</w:t>
        </w:r>
      </w:ins>
      <w:ins w:id="132" w:author="James Howison" w:date="2015-01-07T18:48:00Z">
        <w:r w:rsidR="00CF66AF">
          <w:t xml:space="preserve"> F</w:t>
        </w:r>
        <w:r w:rsidR="00D956BB">
          <w:t>ull analysis scripts available</w:t>
        </w:r>
      </w:ins>
      <w:ins w:id="133" w:author="James Howison" w:date="2015-01-07T18:49:00Z">
        <w:r w:rsidR="00CF66AF">
          <w:t xml:space="preserve"> at &lt;anonymized&gt;.</w:t>
        </w:r>
      </w:ins>
    </w:p>
    <w:p w14:paraId="7523847C" w14:textId="77777777" w:rsidR="001C4FAB" w:rsidRDefault="001C4FAB">
      <w:pPr>
        <w:rPr>
          <w:ins w:id="134" w:author="James Howison" w:date="2015-01-07T18:17:00Z"/>
        </w:rPr>
        <w:pPrChange w:id="135" w:author="James Howison" w:date="2015-01-07T08:52:00Z">
          <w:pPr>
            <w:pStyle w:val="Heading2"/>
            <w:widowControl w:val="0"/>
            <w:contextualSpacing w:val="0"/>
          </w:pPr>
        </w:pPrChange>
      </w:pPr>
    </w:p>
    <w:p w14:paraId="62397158" w14:textId="58FED1B1" w:rsidR="008673B7" w:rsidRDefault="008C545E">
      <w:pPr>
        <w:pPrChange w:id="136" w:author="James Howison" w:date="2015-01-07T08:52:00Z">
          <w:pPr>
            <w:pStyle w:val="Heading2"/>
            <w:widowControl w:val="0"/>
            <w:contextualSpacing w:val="0"/>
          </w:pPr>
        </w:pPrChange>
      </w:pPr>
      <w:ins w:id="137" w:author="James Howison" w:date="2015-01-07T18:15:00Z">
        <w:r>
          <w:t>I</w:t>
        </w:r>
      </w:ins>
      <w:ins w:id="138" w:author="James Howison" w:date="2015-01-07T08:52:00Z">
        <w:r w:rsidR="008673B7">
          <w:t>n the analysis below we present results both in aggregate and broken out by journal impact factor strata.</w:t>
        </w:r>
      </w:ins>
      <w:ins w:id="139" w:author="James Howison" w:date="2015-01-07T18:17:00Z">
        <w:r w:rsidR="001C4FAB">
          <w:t xml:space="preserve"> </w:t>
        </w:r>
      </w:ins>
      <w:ins w:id="140" w:author="James Howison" w:date="2015-01-07T18:18:00Z">
        <w:r w:rsidR="000B03B3">
          <w:t xml:space="preserve">We </w:t>
        </w:r>
      </w:ins>
      <w:ins w:id="141" w:author="James Howison" w:date="2015-01-07T18:24:00Z">
        <w:r w:rsidR="000B03B3">
          <w:t xml:space="preserve">break the results out by strata </w:t>
        </w:r>
      </w:ins>
      <w:ins w:id="142" w:author="James Howison" w:date="2015-01-07T18:18:00Z">
        <w:r w:rsidR="000B03B3">
          <w:t xml:space="preserve">to </w:t>
        </w:r>
      </w:ins>
      <w:ins w:id="143" w:author="James Howison" w:date="2015-01-07T18:19:00Z">
        <w:r w:rsidR="000B03B3">
          <w:t xml:space="preserve">help the reader assess the success of our effort to achieve a balanced sample, rather than to compare </w:t>
        </w:r>
      </w:ins>
      <w:ins w:id="144" w:author="James Howison" w:date="2015-01-07T18:49:00Z">
        <w:r>
          <w:t xml:space="preserve">statistically </w:t>
        </w:r>
      </w:ins>
      <w:ins w:id="145" w:author="James Howison" w:date="2015-01-07T18:19:00Z">
        <w:r w:rsidR="000B03B3">
          <w:t>across strata.</w:t>
        </w:r>
      </w:ins>
      <w:ins w:id="146" w:author="James Howison" w:date="2015-01-07T18:20:00Z">
        <w:r w:rsidR="000B03B3">
          <w:t xml:space="preserve"> In many cases our statistical analysis show no </w:t>
        </w:r>
      </w:ins>
      <w:ins w:id="147" w:author="James Howison" w:date="2015-01-07T18:26:00Z">
        <w:r w:rsidR="00343322">
          <w:t xml:space="preserve">statistically significant </w:t>
        </w:r>
      </w:ins>
      <w:ins w:id="148" w:author="James Howison" w:date="2015-01-07T18:20:00Z">
        <w:r w:rsidR="000B03B3">
          <w:t xml:space="preserve">differences between strata, but we do not rely on </w:t>
        </w:r>
      </w:ins>
      <w:ins w:id="149" w:author="James Howison" w:date="2015-01-07T18:24:00Z">
        <w:r w:rsidR="000B03B3">
          <w:t>those results</w:t>
        </w:r>
      </w:ins>
      <w:ins w:id="150" w:author="James Howison" w:date="2015-01-07T18:20:00Z">
        <w:r w:rsidR="000B03B3">
          <w:t xml:space="preserve"> for our conclusions</w:t>
        </w:r>
      </w:ins>
      <w:ins w:id="151" w:author="James Howison" w:date="2015-01-07T18:23:00Z">
        <w:r w:rsidR="000B03B3">
          <w:t>.</w:t>
        </w:r>
      </w:ins>
      <w:ins w:id="152" w:author="James Howison" w:date="2015-01-07T18:21:00Z">
        <w:r w:rsidR="000B03B3">
          <w:t xml:space="preserve"> Indeed the contribution of this paper is towards</w:t>
        </w:r>
      </w:ins>
      <w:ins w:id="153" w:author="James Howison" w:date="2015-01-07T08:52:00Z">
        <w:r w:rsidR="000B03B3">
          <w:t xml:space="preserve"> informing policy-making and prompting the emergence of a</w:t>
        </w:r>
        <w:r w:rsidR="00DD5724">
          <w:t xml:space="preserve"> design literature for software </w:t>
        </w:r>
      </w:ins>
      <w:ins w:id="154" w:author="James Howison" w:date="2015-01-08T12:59:00Z">
        <w:r w:rsidR="00097DDF">
          <w:t xml:space="preserve">mentions </w:t>
        </w:r>
      </w:ins>
      <w:ins w:id="155" w:author="James Howison" w:date="2015-01-07T08:52:00Z">
        <w:r w:rsidR="00DD5724">
          <w:t>in scientific articles</w:t>
        </w:r>
        <w:r w:rsidR="000B03B3">
          <w:t xml:space="preserve">; in that context it is unclear that any specific size of difference </w:t>
        </w:r>
      </w:ins>
      <w:ins w:id="156" w:author="James Howison" w:date="2015-01-08T12:59:00Z">
        <w:r w:rsidR="00097DDF">
          <w:lastRenderedPageBreak/>
          <w:t xml:space="preserve">(effect size) </w:t>
        </w:r>
      </w:ins>
      <w:ins w:id="157" w:author="James Howison" w:date="2015-01-07T08:52:00Z">
        <w:r w:rsidR="000B03B3">
          <w:t xml:space="preserve">between strata would matter and without that it is hard to estimate the statistical power needed for reliable between strata </w:t>
        </w:r>
      </w:ins>
      <w:ins w:id="158" w:author="James Howison" w:date="2015-01-07T18:25:00Z">
        <w:r w:rsidR="000B03B3">
          <w:t>comparisons</w:t>
        </w:r>
        <w:r w:rsidR="005017BB">
          <w:t>.</w:t>
        </w:r>
      </w:ins>
    </w:p>
    <w:p w14:paraId="69DBF09D" w14:textId="77777777" w:rsidR="002644D2" w:rsidRDefault="00A14B97">
      <w:pPr>
        <w:pStyle w:val="Heading2"/>
        <w:widowControl w:val="0"/>
        <w:contextualSpacing w:val="0"/>
      </w:pPr>
      <w:bookmarkStart w:id="159" w:name="h.eli2of3yqurm" w:colFirst="0" w:colLast="0"/>
      <w:bookmarkEnd w:id="159"/>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160" w:name="h.ryuklk5ayj9g" w:colFirst="0" w:colLast="0"/>
      <w:bookmarkEnd w:id="160"/>
      <w:r>
        <w:t>Identifying software mentions</w:t>
      </w:r>
    </w:p>
    <w:p w14:paraId="0AE56793" w14:textId="55670F94"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ins w:id="161" w:author="James Howison" w:date="2015-01-09T10:55:00Z">
        <w:r w:rsidR="00FD77FA">
          <w:t xml:space="preserve">We considered coding for </w:t>
        </w:r>
      </w:ins>
      <w:ins w:id="162" w:author="James Howison" w:date="2015-01-09T10:56:00Z">
        <w:r w:rsidR="00FD77FA">
          <w:t xml:space="preserve">situations where it was apparent that software was used but not mentioned at all, such as when a paper presents statistics or figures but with no mention of the software almost definitely used to create them. </w:t>
        </w:r>
      </w:ins>
      <w:ins w:id="163" w:author="James Howison" w:date="2015-01-09T10:57:00Z">
        <w:r w:rsidR="00FD77FA">
          <w:t>Unfortunately, while this would be very interesting we concluded that this would be too speculative and difficult to achieve reliability in coding; accordingly we confined our coding to identifying explicit mentions of software.</w:t>
        </w:r>
      </w:ins>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64" w:name="h.qwsm8zlx9jbh" w:colFirst="0" w:colLast="0"/>
      <w:bookmarkEnd w:id="164"/>
      <w:r>
        <w:lastRenderedPageBreak/>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165" w:name="_Ref270144700"/>
      <w:r>
        <w:t xml:space="preserve">Table </w:t>
      </w:r>
      <w:fldSimple w:instr=" SEQ Table \* ARABIC ">
        <w:r w:rsidR="00C47499">
          <w:rPr>
            <w:noProof/>
          </w:rPr>
          <w:t>3</w:t>
        </w:r>
      </w:fldSimple>
      <w:bookmarkEnd w:id="165"/>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proofErr w:type="gramStart"/>
            <w:r>
              <w:t>software</w:t>
            </w:r>
            <w:proofErr w:type="gramEnd"/>
            <w:r>
              <w:t xml:space="preserv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proofErr w:type="spellStart"/>
            <w:proofErr w:type="gramStart"/>
            <w:r>
              <w:t>url</w:t>
            </w:r>
            <w:proofErr w:type="spellEnd"/>
            <w:proofErr w:type="gramEnd"/>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proofErr w:type="gramStart"/>
            <w:r>
              <w:t>version</w:t>
            </w:r>
            <w:proofErr w:type="gramEnd"/>
            <w:r>
              <w:t xml:space="preserve">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proofErr w:type="gramStart"/>
            <w:r>
              <w:t>date</w:t>
            </w:r>
            <w:proofErr w:type="gramEnd"/>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proofErr w:type="gramStart"/>
            <w:r>
              <w:t>configuration</w:t>
            </w:r>
            <w:proofErr w:type="gramEnd"/>
            <w:r>
              <w:t xml:space="preserve">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proofErr w:type="gramStart"/>
            <w:r>
              <w:t>k</w:t>
            </w:r>
            <w:proofErr w:type="gramEnd"/>
            <w:r>
              <w:t xml:space="preserve">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proofErr w:type="gramStart"/>
            <w:r>
              <w:t>software</w:t>
            </w:r>
            <w:proofErr w:type="gramEnd"/>
            <w:r>
              <w:t xml:space="preserv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proofErr w:type="gramStart"/>
            <w:r>
              <w:t>k</w:t>
            </w:r>
            <w:proofErr w:type="gramEnd"/>
            <w:r>
              <w:t xml:space="preserve">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proofErr w:type="gramStart"/>
            <w:r>
              <w:t>software</w:t>
            </w:r>
            <w:proofErr w:type="gramEnd"/>
            <w:r>
              <w:t xml:space="preserv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proofErr w:type="gramStart"/>
            <w:r>
              <w:t>creator</w:t>
            </w:r>
            <w:proofErr w:type="gramEnd"/>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proofErr w:type="gramStart"/>
            <w:r>
              <w:t>k</w:t>
            </w:r>
            <w:proofErr w:type="gramEnd"/>
            <w:r>
              <w:t xml:space="preserve"> = 1</w:t>
            </w:r>
          </w:p>
        </w:tc>
      </w:tr>
    </w:tbl>
    <w:p w14:paraId="39624F22" w14:textId="77777777" w:rsidR="002644D2" w:rsidRDefault="002644D2">
      <w:pPr>
        <w:pStyle w:val="Normal1"/>
      </w:pPr>
    </w:p>
    <w:p w14:paraId="0B82AE69" w14:textId="780F88B8"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9ECF416" w:rsidR="002644D2" w:rsidRDefault="00A14B97">
      <w:pPr>
        <w:pStyle w:val="Normal1"/>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ins w:id="166" w:author="James Howison" w:date="2015-01-08T14:39:00Z">
        <w:r w:rsidR="00CF66AF">
          <w:rPr>
            <w:noProof/>
          </w:rPr>
          <w:t>(van der Loo, 2014)</w:t>
        </w:r>
      </w:ins>
      <w:del w:id="167" w:author="James Howison" w:date="2015-01-08T14:39:00Z">
        <w:r w:rsidR="008E3964" w:rsidRPr="00CF66AF" w:rsidDel="00CF66AF">
          <w:rPr>
            <w:noProof/>
          </w:rPr>
          <w:delText>(Loo, 2014)</w:delText>
        </w:r>
      </w:del>
      <w:r w:rsidR="008E3964">
        <w:fldChar w:fldCharType="end"/>
      </w:r>
      <w:r w:rsidR="008E3964">
        <w:t xml:space="preserve">, </w:t>
      </w:r>
      <w:r>
        <w:t xml:space="preserve">and manually inspecting the </w:t>
      </w:r>
      <w:r>
        <w:lastRenderedPageBreak/>
        <w:t>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68" w:name="_Ref270144845"/>
      <w:r>
        <w:t xml:space="preserve">Table </w:t>
      </w:r>
      <w:fldSimple w:instr=" SEQ Table \* ARABIC ">
        <w:r w:rsidR="00C47499">
          <w:rPr>
            <w:noProof/>
          </w:rPr>
          <w:t>4</w:t>
        </w:r>
      </w:fldSimple>
      <w:bookmarkEnd w:id="168"/>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proofErr w:type="gramStart"/>
            <w:r>
              <w:t>domain</w:t>
            </w:r>
            <w:proofErr w:type="gramEnd"/>
            <w:r>
              <w:t xml:space="preserve">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proofErr w:type="gramStart"/>
            <w:r>
              <w:t>users</w:t>
            </w:r>
            <w:proofErr w:type="gramEnd"/>
            <w:r>
              <w:t xml:space="preserve">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proofErr w:type="gramStart"/>
            <w:r>
              <w:t>project</w:t>
            </w:r>
            <w:proofErr w:type="gramEnd"/>
            <w:r>
              <w:t xml:space="preserve">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proofErr w:type="gramStart"/>
            <w:r>
              <w:t>project</w:t>
            </w:r>
            <w:proofErr w:type="gramEnd"/>
            <w:r>
              <w:t xml:space="preserve">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69" w:name="h.8uj8tlyolska" w:colFirst="0" w:colLast="0"/>
      <w:bookmarkEnd w:id="169"/>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t xml:space="preserve">Table </w:t>
      </w:r>
      <w:fldSimple w:instr=" SEQ Table \* ARABIC ">
        <w:r w:rsidR="00C47499">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proofErr w:type="gramStart"/>
            <w:r>
              <w:t>identifiable</w:t>
            </w:r>
            <w:proofErr w:type="gramEnd"/>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proofErr w:type="gramStart"/>
            <w:r>
              <w:t>findable</w:t>
            </w:r>
            <w:proofErr w:type="gramEnd"/>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w:t>
            </w:r>
            <w:proofErr w:type="gramStart"/>
            <w:r>
              <w:t>,  A</w:t>
            </w:r>
            <w:proofErr w:type="gramEnd"/>
            <w:r>
              <w:t xml:space="preserve">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proofErr w:type="gramStart"/>
            <w:r>
              <w:t>findable</w:t>
            </w:r>
            <w:proofErr w:type="gramEnd"/>
            <w:r>
              <w:t xml:space="preserv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proofErr w:type="gramStart"/>
            <w:r>
              <w:t>access</w:t>
            </w:r>
            <w:proofErr w:type="gramEnd"/>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proofErr w:type="gramStart"/>
            <w:r>
              <w:t>source</w:t>
            </w:r>
            <w:proofErr w:type="gramEnd"/>
            <w:r>
              <w:t xml:space="preserv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proofErr w:type="gramStart"/>
            <w:r>
              <w:t>permission</w:t>
            </w:r>
            <w:proofErr w:type="gramEnd"/>
            <w:r>
              <w:t xml:space="preserve">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proofErr w:type="gramStart"/>
            <w:r>
              <w:t>matches</w:t>
            </w:r>
            <w:proofErr w:type="gramEnd"/>
            <w:r>
              <w:t xml:space="preserve">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70" w:name="h.cmthu8r3irbp" w:colFirst="0" w:colLast="0"/>
      <w:bookmarkEnd w:id="170"/>
      <w:r>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Pr>
        <w:pStyle w:val="Normal1"/>
      </w:pPr>
    </w:p>
    <w:p w14:paraId="54972A99" w14:textId="77777777" w:rsidR="002644D2" w:rsidRDefault="00A14B97">
      <w:pPr>
        <w:pStyle w:val="Normal1"/>
      </w:pPr>
      <w:proofErr w:type="gramStart"/>
      <w:r>
        <w:t>we</w:t>
      </w:r>
      <w:proofErr w:type="gramEnd"/>
      <w:r>
        <w:t xml:space="preserv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71" w:name="h.it17l7i66c3a" w:colFirst="0" w:colLast="0"/>
      <w:bookmarkEnd w:id="171"/>
      <w:r>
        <w:br w:type="page"/>
      </w:r>
    </w:p>
    <w:p w14:paraId="0E7D075E" w14:textId="40A38E11" w:rsidR="002644D2" w:rsidRDefault="00A14B97" w:rsidP="00253F73">
      <w:pPr>
        <w:pStyle w:val="Heading1"/>
      </w:pPr>
      <w:r>
        <w:t>Results</w:t>
      </w:r>
    </w:p>
    <w:p w14:paraId="6D9047B2" w14:textId="77777777" w:rsidR="002644D2" w:rsidRDefault="00A14B97">
      <w:pPr>
        <w:pStyle w:val="Heading2"/>
        <w:contextualSpacing w:val="0"/>
      </w:pPr>
      <w:bookmarkStart w:id="172" w:name="h.g3u4dub7u3c6" w:colFirst="0" w:colLast="0"/>
      <w:bookmarkEnd w:id="172"/>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73" w:name="_Ref269370410"/>
      <w:r>
        <w:t xml:space="preserve">Figure </w:t>
      </w:r>
      <w:fldSimple w:instr=" SEQ Figure \* ARABIC ">
        <w:r w:rsidR="0006751D">
          <w:rPr>
            <w:noProof/>
          </w:rPr>
          <w:t>1</w:t>
        </w:r>
      </w:fldSimple>
      <w:bookmarkEnd w:id="173"/>
      <w:r>
        <w:t>: Counts of mentions in articles, broken down by Impact Factor strata</w:t>
      </w:r>
    </w:p>
    <w:p w14:paraId="0CF28A60" w14:textId="77777777" w:rsidR="002644D2" w:rsidRDefault="002644D2">
      <w:pPr>
        <w:pStyle w:val="Normal1"/>
      </w:pPr>
    </w:p>
    <w:p w14:paraId="4FB34AC8" w14:textId="4FED37BB"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ins w:id="174" w:author="James Howison" w:date="2015-01-09T09:37:00Z">
        <w:r w:rsidR="00762E35">
          <w:rPr>
            <w:rFonts w:ascii="Calibri" w:eastAsia="Calibri" w:hAnsi="Calibri" w:cs="Calibri"/>
          </w:rPr>
          <w:t>In our sample, t</w:t>
        </w:r>
      </w:ins>
      <w:del w:id="175" w:author="James Howison" w:date="2015-01-09T09:37:00Z">
        <w:r w:rsidR="00A14B97" w:rsidDel="00762E35">
          <w:rPr>
            <w:rFonts w:ascii="Calibri" w:eastAsia="Calibri" w:hAnsi="Calibri" w:cs="Calibri"/>
          </w:rPr>
          <w:delText>T</w:delText>
        </w:r>
      </w:del>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ins w:id="176" w:author="James Howison" w:date="2015-01-07T17:38:00Z">
        <w:r w:rsidR="003E231E">
          <w:rPr>
            <w:rFonts w:ascii="Calibri" w:eastAsia="Calibri" w:hAnsi="Calibri" w:cs="Calibri"/>
          </w:rPr>
          <w:t xml:space="preserve"> </w:t>
        </w:r>
      </w:ins>
      <w:del w:id="177" w:author="James Howison" w:date="2015-01-09T09:42:00Z">
        <w:r w:rsidR="00A2228F" w:rsidDel="00047F45">
          <w:rPr>
            <w:rFonts w:ascii="Calibri" w:eastAsia="Calibri" w:hAnsi="Calibri" w:cs="Calibri"/>
          </w:rPr>
          <w:delText xml:space="preserve">, </w:delText>
        </w:r>
      </w:del>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ins w:id="178" w:author="James Howison" w:date="2015-01-09T09:42:00Z">
        <w:r w:rsidR="00047F45">
          <w:rPr>
            <w:rFonts w:ascii="Calibri" w:eastAsia="Calibri" w:hAnsi="Calibri" w:cs="Calibri"/>
          </w:rPr>
          <w:t xml:space="preserve"> We provide 95% confidence intervals for the likely proportion of these types of mentions in the population of biology articles. These estimates treat each mention as independent, not adjusting for the reality that </w:t>
        </w:r>
      </w:ins>
      <w:ins w:id="179" w:author="James Howison" w:date="2015-01-09T09:45:00Z">
        <w:r w:rsidR="00047F45">
          <w:rPr>
            <w:rFonts w:ascii="Calibri" w:eastAsia="Calibri" w:hAnsi="Calibri" w:cs="Calibri"/>
          </w:rPr>
          <w:t xml:space="preserve">ways of mentioning software </w:t>
        </w:r>
      </w:ins>
      <w:ins w:id="180" w:author="James Howison" w:date="2015-01-09T09:42:00Z">
        <w:r w:rsidR="00047F45">
          <w:rPr>
            <w:rFonts w:ascii="Calibri" w:eastAsia="Calibri" w:hAnsi="Calibri" w:cs="Calibri"/>
          </w:rPr>
          <w:t>may be influenced by authors and journals</w:t>
        </w:r>
      </w:ins>
      <w:ins w:id="181" w:author="James Howison" w:date="2015-01-09T09:59:00Z">
        <w:r w:rsidR="001445D1">
          <w:rPr>
            <w:rFonts w:ascii="Calibri" w:eastAsia="Calibri" w:hAnsi="Calibri" w:cs="Calibri"/>
          </w:rPr>
          <w:t xml:space="preserve"> (i.e., within articles)</w:t>
        </w:r>
      </w:ins>
      <w:ins w:id="182" w:author="James Howison" w:date="2015-01-09T09:42:00Z">
        <w:r w:rsidR="00047F45">
          <w:rPr>
            <w:rFonts w:ascii="Calibri" w:eastAsia="Calibri" w:hAnsi="Calibri" w:cs="Calibri"/>
          </w:rPr>
          <w:t xml:space="preserve">. This is not ideal but since authors are not </w:t>
        </w:r>
      </w:ins>
      <w:ins w:id="183" w:author="James Howison" w:date="2015-01-09T09:44:00Z">
        <w:r w:rsidR="00047F45">
          <w:rPr>
            <w:rFonts w:ascii="Calibri" w:eastAsia="Calibri" w:hAnsi="Calibri" w:cs="Calibri"/>
          </w:rPr>
          <w:t>necessarily</w:t>
        </w:r>
      </w:ins>
      <w:ins w:id="184" w:author="James Howison" w:date="2015-01-09T09:42:00Z">
        <w:r w:rsidR="00047F45">
          <w:rPr>
            <w:rFonts w:ascii="Calibri" w:eastAsia="Calibri" w:hAnsi="Calibri" w:cs="Calibri"/>
          </w:rPr>
          <w:t xml:space="preserve"> </w:t>
        </w:r>
      </w:ins>
      <w:ins w:id="185" w:author="James Howison" w:date="2015-01-09T09:44:00Z">
        <w:r w:rsidR="00047F45">
          <w:rPr>
            <w:rFonts w:ascii="Calibri" w:eastAsia="Calibri" w:hAnsi="Calibri" w:cs="Calibri"/>
          </w:rPr>
          <w:t xml:space="preserve">consistent (even within articles) and, more importantly, readers read widely across journals and articles by different authors, readers are going to encounter </w:t>
        </w:r>
      </w:ins>
      <w:ins w:id="186" w:author="James Howison" w:date="2015-01-09T09:45:00Z">
        <w:r w:rsidR="00047F45">
          <w:rPr>
            <w:rFonts w:ascii="Calibri" w:eastAsia="Calibri" w:hAnsi="Calibri" w:cs="Calibri"/>
          </w:rPr>
          <w:t>many varying ways of mentioning software, even if there is some consistency within specific journals or authors.</w:t>
        </w:r>
      </w:ins>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187" w:name="_Ref269368419"/>
      <w:r>
        <w:t xml:space="preserve">Table </w:t>
      </w:r>
      <w:fldSimple w:instr=" SEQ Table \* ARABIC ">
        <w:r w:rsidR="00C47499">
          <w:rPr>
            <w:noProof/>
          </w:rPr>
          <w:t>6</w:t>
        </w:r>
      </w:fldSimple>
      <w:bookmarkEnd w:id="187"/>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6F61C6">
        <w:trPr>
          <w:cantSplit/>
        </w:trPr>
        <w:tc>
          <w:tcPr>
            <w:tcW w:w="1610" w:type="dxa"/>
            <w:tcMar>
              <w:top w:w="100" w:type="dxa"/>
              <w:left w:w="100" w:type="dxa"/>
              <w:bottom w:w="100" w:type="dxa"/>
              <w:right w:w="100" w:type="dxa"/>
            </w:tcMar>
          </w:tcPr>
          <w:p w14:paraId="3E36B73D" w14:textId="77777777"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Mention Type</w:t>
            </w:r>
          </w:p>
        </w:tc>
        <w:tc>
          <w:tcPr>
            <w:tcW w:w="850" w:type="dxa"/>
          </w:tcPr>
          <w:p w14:paraId="1DB6D657" w14:textId="770C14AD" w:rsidR="00C475EE" w:rsidRPr="00B770B5" w:rsidRDefault="00C475EE"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ins w:id="188" w:author="James Howison" w:date="2015-01-09T09:37:00Z">
              <w:r w:rsidR="00762E35">
                <w:rPr>
                  <w:rFonts w:ascii="Calibri" w:eastAsia="Calibri" w:hAnsi="Calibri" w:cs="Calibri"/>
                  <w:b/>
                </w:rPr>
                <w:br/>
                <w:t>(n=</w:t>
              </w:r>
            </w:ins>
            <w:ins w:id="189" w:author="James Howison" w:date="2015-01-09T09:38:00Z">
              <w:r w:rsidR="00762E35">
                <w:rPr>
                  <w:rFonts w:ascii="Calibri" w:eastAsia="Calibri" w:hAnsi="Calibri" w:cs="Calibri"/>
                  <w:b/>
                </w:rPr>
                <w:t>286)</w:t>
              </w:r>
            </w:ins>
          </w:p>
        </w:tc>
        <w:tc>
          <w:tcPr>
            <w:tcW w:w="1510" w:type="dxa"/>
          </w:tcPr>
          <w:p w14:paraId="066607B5" w14:textId="19CC8168" w:rsidR="00C475EE" w:rsidRPr="005D5221" w:rsidRDefault="00C475EE" w:rsidP="005D5221">
            <w:pPr>
              <w:rPr>
                <w:b/>
              </w:rPr>
            </w:pPr>
            <w:r w:rsidRPr="005D5221">
              <w:rPr>
                <w:b/>
              </w:rPr>
              <w:t>Proportion (95% CI)</w:t>
            </w:r>
          </w:p>
        </w:tc>
        <w:tc>
          <w:tcPr>
            <w:tcW w:w="5590" w:type="dxa"/>
            <w:tcMar>
              <w:top w:w="100" w:type="dxa"/>
              <w:left w:w="100" w:type="dxa"/>
              <w:bottom w:w="100" w:type="dxa"/>
              <w:right w:w="100" w:type="dxa"/>
            </w:tcMar>
          </w:tcPr>
          <w:p w14:paraId="54207B19" w14:textId="060B9BD6"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Example</w:t>
            </w:r>
          </w:p>
        </w:tc>
      </w:tr>
      <w:tr w:rsidR="0050329B" w14:paraId="401E42AC" w14:textId="77777777" w:rsidTr="006F61C6">
        <w:trPr>
          <w:cantSplit/>
        </w:trPr>
        <w:tc>
          <w:tcPr>
            <w:tcW w:w="1610" w:type="dxa"/>
            <w:tcMar>
              <w:top w:w="100" w:type="dxa"/>
              <w:left w:w="100" w:type="dxa"/>
              <w:bottom w:w="100" w:type="dxa"/>
              <w:right w:w="100" w:type="dxa"/>
            </w:tcMar>
          </w:tcPr>
          <w:p w14:paraId="392085E7" w14:textId="77777777" w:rsidR="00C475EE" w:rsidRDefault="00C475EE" w:rsidP="00B770B5">
            <w:pPr>
              <w:pStyle w:val="Normal1"/>
              <w:keepNext/>
              <w:keepLines/>
              <w:spacing w:line="240" w:lineRule="auto"/>
            </w:pPr>
            <w:r>
              <w:rPr>
                <w:rFonts w:ascii="Calibri" w:eastAsia="Calibri" w:hAnsi="Calibri" w:cs="Calibri"/>
              </w:rPr>
              <w:t>Cite to Publication</w:t>
            </w:r>
          </w:p>
        </w:tc>
        <w:tc>
          <w:tcPr>
            <w:tcW w:w="850" w:type="dxa"/>
          </w:tcPr>
          <w:p w14:paraId="429028F2" w14:textId="537FE5A6"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1510" w:type="dxa"/>
          </w:tcPr>
          <w:p w14:paraId="76C0B119" w14:textId="270577D7" w:rsidR="00C475EE" w:rsidRDefault="009B29F2" w:rsidP="005D5221">
            <w:ins w:id="190" w:author="James Howison" w:date="2015-01-07T17:52:00Z">
              <w:r>
                <w:t>0.</w:t>
              </w:r>
            </w:ins>
            <w:ins w:id="191" w:author="James Howison" w:date="2015-01-07T17:46:00Z">
              <w:r>
                <w:t>37</w:t>
              </w:r>
              <w:r w:rsidR="00C475EE">
                <w:t xml:space="preserve"> </w:t>
              </w:r>
            </w:ins>
            <w:ins w:id="192" w:author="James Howison" w:date="2015-01-07T17:47:00Z">
              <w:r w:rsidR="005D5221">
                <w:softHyphen/>
              </w:r>
            </w:ins>
            <w:ins w:id="193" w:author="James Howison" w:date="2015-01-07T17:53:00Z">
              <w:r w:rsidR="0050329B">
                <w:br/>
              </w:r>
            </w:ins>
            <w:ins w:id="194" w:author="James Howison" w:date="2015-01-07T17:49:00Z">
              <w:r w:rsidR="005D5221">
                <w:t>(0.31–0.43)</w:t>
              </w:r>
            </w:ins>
          </w:p>
        </w:tc>
        <w:tc>
          <w:tcPr>
            <w:tcW w:w="5590" w:type="dxa"/>
            <w:tcMar>
              <w:top w:w="100" w:type="dxa"/>
              <w:left w:w="100" w:type="dxa"/>
              <w:bottom w:w="100" w:type="dxa"/>
              <w:right w:w="100" w:type="dxa"/>
            </w:tcMar>
          </w:tcPr>
          <w:p w14:paraId="2FBDB547" w14:textId="13426F9E"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r>
      <w:tr w:rsidR="0050329B" w14:paraId="187C05F3" w14:textId="77777777" w:rsidTr="006F61C6">
        <w:trPr>
          <w:cantSplit/>
        </w:trPr>
        <w:tc>
          <w:tcPr>
            <w:tcW w:w="1610" w:type="dxa"/>
            <w:tcMar>
              <w:top w:w="100" w:type="dxa"/>
              <w:left w:w="100" w:type="dxa"/>
              <w:bottom w:w="100" w:type="dxa"/>
              <w:right w:w="100" w:type="dxa"/>
            </w:tcMar>
          </w:tcPr>
          <w:p w14:paraId="63F08724" w14:textId="77777777" w:rsidR="00C475EE" w:rsidRDefault="00C475EE" w:rsidP="00B770B5">
            <w:pPr>
              <w:pStyle w:val="Normal1"/>
              <w:keepNext/>
              <w:keepLines/>
              <w:spacing w:line="240" w:lineRule="auto"/>
            </w:pPr>
            <w:r>
              <w:rPr>
                <w:rFonts w:ascii="Calibri" w:eastAsia="Calibri" w:hAnsi="Calibri" w:cs="Calibri"/>
              </w:rPr>
              <w:t>Cite to Users manual</w:t>
            </w:r>
          </w:p>
        </w:tc>
        <w:tc>
          <w:tcPr>
            <w:tcW w:w="850" w:type="dxa"/>
          </w:tcPr>
          <w:p w14:paraId="4CBF290A" w14:textId="6C99F8EE"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1510" w:type="dxa"/>
          </w:tcPr>
          <w:p w14:paraId="7BE0D9DE" w14:textId="17D34647" w:rsidR="00C475EE" w:rsidRDefault="009B29F2" w:rsidP="005D5221">
            <w:ins w:id="195" w:author="James Howison" w:date="2015-01-07T17:52:00Z">
              <w:r>
                <w:t>0.0</w:t>
              </w:r>
            </w:ins>
            <w:ins w:id="196" w:author="James Howison" w:date="2015-01-07T17:50:00Z">
              <w:r>
                <w:t>2</w:t>
              </w:r>
              <w:r w:rsidR="00FD013D">
                <w:t xml:space="preserve"> </w:t>
              </w:r>
            </w:ins>
            <w:ins w:id="197" w:author="James Howison" w:date="2015-01-07T17:53:00Z">
              <w:r w:rsidR="0050329B">
                <w:br/>
              </w:r>
            </w:ins>
            <w:ins w:id="198" w:author="James Howison" w:date="2015-01-07T17:50:00Z">
              <w:r w:rsidR="00FD013D">
                <w:t>(0.01—0.50)</w:t>
              </w:r>
            </w:ins>
          </w:p>
        </w:tc>
        <w:tc>
          <w:tcPr>
            <w:tcW w:w="5590" w:type="dxa"/>
            <w:tcMar>
              <w:top w:w="100" w:type="dxa"/>
              <w:left w:w="100" w:type="dxa"/>
              <w:bottom w:w="100" w:type="dxa"/>
              <w:right w:w="100" w:type="dxa"/>
            </w:tcMar>
          </w:tcPr>
          <w:p w14:paraId="1D7D6BF0" w14:textId="59570ED5"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C475EE" w:rsidRDefault="00C475EE" w:rsidP="00B770B5">
            <w:pPr>
              <w:pStyle w:val="Normal1"/>
              <w:keepNext/>
              <w:keepLines/>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r>
      <w:tr w:rsidR="0050329B" w14:paraId="12D832F0" w14:textId="77777777" w:rsidTr="006F61C6">
        <w:trPr>
          <w:cantSplit/>
        </w:trPr>
        <w:tc>
          <w:tcPr>
            <w:tcW w:w="1610" w:type="dxa"/>
            <w:tcMar>
              <w:top w:w="100" w:type="dxa"/>
              <w:left w:w="100" w:type="dxa"/>
              <w:bottom w:w="100" w:type="dxa"/>
              <w:right w:w="100" w:type="dxa"/>
            </w:tcMar>
          </w:tcPr>
          <w:p w14:paraId="68FD08FA" w14:textId="77777777" w:rsidR="00C475EE" w:rsidRDefault="00C475EE" w:rsidP="00B770B5">
            <w:pPr>
              <w:pStyle w:val="Normal1"/>
              <w:keepNext/>
              <w:keepLines/>
              <w:spacing w:line="240" w:lineRule="auto"/>
            </w:pPr>
            <w:r>
              <w:rPr>
                <w:rFonts w:ascii="Calibri" w:eastAsia="Calibri" w:hAnsi="Calibri" w:cs="Calibri"/>
              </w:rPr>
              <w:t>Cite to Project Name or Website</w:t>
            </w:r>
          </w:p>
        </w:tc>
        <w:tc>
          <w:tcPr>
            <w:tcW w:w="850" w:type="dxa"/>
          </w:tcPr>
          <w:p w14:paraId="09B9A736" w14:textId="69EFA451"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1510" w:type="dxa"/>
          </w:tcPr>
          <w:p w14:paraId="010D91D1" w14:textId="1F3BDD19" w:rsidR="00C475EE" w:rsidRDefault="009B29F2" w:rsidP="005D5221">
            <w:ins w:id="199" w:author="James Howison" w:date="2015-01-07T17:53:00Z">
              <w:r>
                <w:t>0.05</w:t>
              </w:r>
            </w:ins>
            <w:ins w:id="200" w:author="James Howison" w:date="2015-01-07T17:50:00Z">
              <w:r w:rsidR="00FD013D">
                <w:t xml:space="preserve"> </w:t>
              </w:r>
            </w:ins>
            <w:ins w:id="201" w:author="James Howison" w:date="2015-01-07T17:53:00Z">
              <w:r w:rsidR="0050329B">
                <w:br/>
              </w:r>
            </w:ins>
            <w:ins w:id="202" w:author="James Howison" w:date="2015-01-07T17:50:00Z">
              <w:r w:rsidR="00FD013D">
                <w:t>(0.03–0.09)</w:t>
              </w:r>
            </w:ins>
          </w:p>
        </w:tc>
        <w:tc>
          <w:tcPr>
            <w:tcW w:w="5590" w:type="dxa"/>
            <w:tcMar>
              <w:top w:w="100" w:type="dxa"/>
              <w:left w:w="100" w:type="dxa"/>
              <w:bottom w:w="100" w:type="dxa"/>
              <w:right w:w="100" w:type="dxa"/>
            </w:tcMar>
          </w:tcPr>
          <w:p w14:paraId="4E4E4685" w14:textId="7C130757" w:rsidR="00C475EE" w:rsidRDefault="00C475EE"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C475EE" w:rsidRDefault="00C475EE"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r>
      <w:tr w:rsidR="0050329B" w14:paraId="54D0FB04" w14:textId="77777777" w:rsidTr="006F61C6">
        <w:trPr>
          <w:cantSplit/>
        </w:trPr>
        <w:tc>
          <w:tcPr>
            <w:tcW w:w="1610" w:type="dxa"/>
            <w:tcMar>
              <w:top w:w="100" w:type="dxa"/>
              <w:left w:w="100" w:type="dxa"/>
              <w:bottom w:w="100" w:type="dxa"/>
              <w:right w:w="100" w:type="dxa"/>
            </w:tcMar>
          </w:tcPr>
          <w:p w14:paraId="0B26DF28" w14:textId="77777777" w:rsidR="00C475EE" w:rsidRDefault="00C475EE" w:rsidP="00B770B5">
            <w:pPr>
              <w:pStyle w:val="Normal1"/>
              <w:keepNext/>
              <w:keepLines/>
              <w:spacing w:line="240" w:lineRule="auto"/>
            </w:pPr>
            <w:r>
              <w:rPr>
                <w:rFonts w:ascii="Calibri" w:eastAsia="Calibri" w:hAnsi="Calibri" w:cs="Calibri"/>
              </w:rPr>
              <w:t>In-text name mention only</w:t>
            </w:r>
          </w:p>
        </w:tc>
        <w:tc>
          <w:tcPr>
            <w:tcW w:w="850" w:type="dxa"/>
          </w:tcPr>
          <w:p w14:paraId="555916AC" w14:textId="297F99F5"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90</w:t>
            </w:r>
          </w:p>
        </w:tc>
        <w:tc>
          <w:tcPr>
            <w:tcW w:w="1510" w:type="dxa"/>
          </w:tcPr>
          <w:p w14:paraId="06CE8AA6" w14:textId="569DD09D" w:rsidR="00C475EE" w:rsidRDefault="009B29F2" w:rsidP="005D5221">
            <w:ins w:id="203" w:author="James Howison" w:date="2015-01-07T17:53:00Z">
              <w:r>
                <w:t>0.</w:t>
              </w:r>
            </w:ins>
            <w:ins w:id="204" w:author="James Howison" w:date="2015-01-07T17:51:00Z">
              <w:r>
                <w:t>31</w:t>
              </w:r>
              <w:r w:rsidR="00FD013D">
                <w:t xml:space="preserve"> </w:t>
              </w:r>
            </w:ins>
            <w:ins w:id="205" w:author="James Howison" w:date="2015-01-07T17:53:00Z">
              <w:r w:rsidR="0050329B">
                <w:br/>
              </w:r>
            </w:ins>
            <w:ins w:id="206" w:author="James Howison" w:date="2015-01-07T17:51:00Z">
              <w:r w:rsidR="00FD013D">
                <w:t>(0.26–0.37)</w:t>
              </w:r>
            </w:ins>
          </w:p>
        </w:tc>
        <w:tc>
          <w:tcPr>
            <w:tcW w:w="5590" w:type="dxa"/>
            <w:tcMar>
              <w:top w:w="100" w:type="dxa"/>
              <w:left w:w="100" w:type="dxa"/>
              <w:bottom w:w="100" w:type="dxa"/>
              <w:right w:w="100" w:type="dxa"/>
            </w:tcMar>
          </w:tcPr>
          <w:p w14:paraId="6D4BBD52" w14:textId="009FA020" w:rsidR="00C475EE" w:rsidRDefault="00C475EE"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r>
      <w:tr w:rsidR="0050329B" w14:paraId="1EFC822E" w14:textId="77777777" w:rsidTr="006F61C6">
        <w:trPr>
          <w:cantSplit/>
        </w:trPr>
        <w:tc>
          <w:tcPr>
            <w:tcW w:w="1610" w:type="dxa"/>
            <w:tcMar>
              <w:top w:w="100" w:type="dxa"/>
              <w:left w:w="100" w:type="dxa"/>
              <w:bottom w:w="100" w:type="dxa"/>
              <w:right w:w="100" w:type="dxa"/>
            </w:tcMar>
          </w:tcPr>
          <w:p w14:paraId="703AAF2D" w14:textId="50DBE2A3" w:rsidR="00C475EE" w:rsidRDefault="00C475EE" w:rsidP="00B770B5">
            <w:pPr>
              <w:pStyle w:val="Normal1"/>
              <w:keepNext/>
              <w:keepLines/>
              <w:spacing w:line="240" w:lineRule="auto"/>
            </w:pPr>
            <w:r>
              <w:rPr>
                <w:rFonts w:ascii="Calibri" w:eastAsia="Calibri" w:hAnsi="Calibri" w:cs="Calibri"/>
              </w:rPr>
              <w:t xml:space="preserve">Instrument-like </w:t>
            </w:r>
          </w:p>
        </w:tc>
        <w:tc>
          <w:tcPr>
            <w:tcW w:w="850" w:type="dxa"/>
          </w:tcPr>
          <w:p w14:paraId="67A135D9" w14:textId="1F422060"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1510" w:type="dxa"/>
          </w:tcPr>
          <w:p w14:paraId="588DE34A" w14:textId="7F58EA47" w:rsidR="00C475EE" w:rsidRDefault="009B29F2" w:rsidP="005D5221">
            <w:ins w:id="207" w:author="James Howison" w:date="2015-01-07T17:53:00Z">
              <w:r>
                <w:t>0.</w:t>
              </w:r>
            </w:ins>
            <w:ins w:id="208" w:author="James Howison" w:date="2015-01-07T17:51:00Z">
              <w:r>
                <w:t>19</w:t>
              </w:r>
              <w:r w:rsidR="00FD013D">
                <w:t xml:space="preserve"> </w:t>
              </w:r>
            </w:ins>
            <w:ins w:id="209" w:author="James Howison" w:date="2015-01-07T17:53:00Z">
              <w:r w:rsidR="0050329B">
                <w:br/>
              </w:r>
            </w:ins>
            <w:ins w:id="210" w:author="James Howison" w:date="2015-01-07T17:51:00Z">
              <w:r w:rsidR="00FD013D">
                <w:t>(0.14–0.24)</w:t>
              </w:r>
            </w:ins>
          </w:p>
        </w:tc>
        <w:tc>
          <w:tcPr>
            <w:tcW w:w="5590" w:type="dxa"/>
            <w:tcMar>
              <w:top w:w="100" w:type="dxa"/>
              <w:left w:w="100" w:type="dxa"/>
              <w:bottom w:w="100" w:type="dxa"/>
              <w:right w:w="100" w:type="dxa"/>
            </w:tcMar>
          </w:tcPr>
          <w:p w14:paraId="165F52AD" w14:textId="3CA9C8EC" w:rsidR="00C475EE" w:rsidRDefault="00C475EE"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r>
      <w:tr w:rsidR="0050329B" w14:paraId="5D61D6EA" w14:textId="77777777" w:rsidTr="006F61C6">
        <w:trPr>
          <w:cantSplit/>
        </w:trPr>
        <w:tc>
          <w:tcPr>
            <w:tcW w:w="1610" w:type="dxa"/>
            <w:tcMar>
              <w:top w:w="100" w:type="dxa"/>
              <w:left w:w="100" w:type="dxa"/>
              <w:bottom w:w="100" w:type="dxa"/>
              <w:right w:w="100" w:type="dxa"/>
            </w:tcMar>
          </w:tcPr>
          <w:p w14:paraId="581ADCC0" w14:textId="77777777" w:rsidR="00C475EE" w:rsidRDefault="00C475EE" w:rsidP="00B770B5">
            <w:pPr>
              <w:pStyle w:val="Normal1"/>
              <w:keepNext/>
              <w:keepLines/>
              <w:spacing w:line="240" w:lineRule="auto"/>
            </w:pPr>
            <w:r>
              <w:rPr>
                <w:rFonts w:ascii="Calibri" w:eastAsia="Calibri" w:hAnsi="Calibri" w:cs="Calibri"/>
              </w:rPr>
              <w:t>URL in text</w:t>
            </w:r>
          </w:p>
        </w:tc>
        <w:tc>
          <w:tcPr>
            <w:tcW w:w="850" w:type="dxa"/>
          </w:tcPr>
          <w:p w14:paraId="239CB768" w14:textId="46E0CA95"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1510" w:type="dxa"/>
          </w:tcPr>
          <w:p w14:paraId="295B8922" w14:textId="11209E6E" w:rsidR="00C475EE" w:rsidRPr="006F61C6" w:rsidRDefault="009B29F2" w:rsidP="005D5221">
            <w:pPr>
              <w:keepNext/>
              <w:keepLines/>
              <w:contextualSpacing/>
            </w:pPr>
            <w:ins w:id="211" w:author="James Howison" w:date="2015-01-07T17:53:00Z">
              <w:r>
                <w:t>0.0</w:t>
              </w:r>
            </w:ins>
            <w:ins w:id="212" w:author="James Howison" w:date="2015-01-07T17:51:00Z">
              <w:r>
                <w:t>5</w:t>
              </w:r>
              <w:r w:rsidR="00FD013D">
                <w:t xml:space="preserve"> </w:t>
              </w:r>
            </w:ins>
            <w:ins w:id="213" w:author="James Howison" w:date="2015-01-07T17:53:00Z">
              <w:r w:rsidR="0050329B">
                <w:br/>
              </w:r>
            </w:ins>
            <w:ins w:id="214" w:author="James Howison" w:date="2015-01-07T17:51:00Z">
              <w:r w:rsidR="00FD013D">
                <w:t>(0.03–0.08)</w:t>
              </w:r>
            </w:ins>
          </w:p>
        </w:tc>
        <w:tc>
          <w:tcPr>
            <w:tcW w:w="5590" w:type="dxa"/>
            <w:tcMar>
              <w:top w:w="100" w:type="dxa"/>
              <w:left w:w="100" w:type="dxa"/>
              <w:bottom w:w="100" w:type="dxa"/>
              <w:right w:w="100" w:type="dxa"/>
            </w:tcMar>
          </w:tcPr>
          <w:p w14:paraId="19939AE1" w14:textId="565581A5"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r>
      <w:tr w:rsidR="0050329B" w14:paraId="3C231526" w14:textId="77777777" w:rsidTr="006F61C6">
        <w:trPr>
          <w:cantSplit/>
        </w:trPr>
        <w:tc>
          <w:tcPr>
            <w:tcW w:w="1610" w:type="dxa"/>
            <w:tcMar>
              <w:top w:w="100" w:type="dxa"/>
              <w:left w:w="100" w:type="dxa"/>
              <w:bottom w:w="100" w:type="dxa"/>
              <w:right w:w="100" w:type="dxa"/>
            </w:tcMar>
          </w:tcPr>
          <w:p w14:paraId="0D7EA541" w14:textId="77777777" w:rsidR="00C475EE" w:rsidRDefault="00C475EE" w:rsidP="00B770B5">
            <w:pPr>
              <w:pStyle w:val="Normal1"/>
              <w:keepNext/>
              <w:keepLines/>
              <w:spacing w:line="240" w:lineRule="auto"/>
            </w:pPr>
            <w:r>
              <w:rPr>
                <w:rFonts w:ascii="Calibri" w:eastAsia="Calibri" w:hAnsi="Calibri" w:cs="Calibri"/>
              </w:rPr>
              <w:t>Not even name mentioned</w:t>
            </w:r>
          </w:p>
        </w:tc>
        <w:tc>
          <w:tcPr>
            <w:tcW w:w="850" w:type="dxa"/>
          </w:tcPr>
          <w:p w14:paraId="5E5ECFD7" w14:textId="38C88973"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4</w:t>
            </w:r>
          </w:p>
        </w:tc>
        <w:tc>
          <w:tcPr>
            <w:tcW w:w="1510" w:type="dxa"/>
          </w:tcPr>
          <w:p w14:paraId="5D80305E" w14:textId="2B6AA686" w:rsidR="00C475EE" w:rsidRPr="006F61C6" w:rsidRDefault="009B29F2" w:rsidP="005D5221">
            <w:pPr>
              <w:keepNext/>
              <w:keepLines/>
              <w:contextualSpacing/>
            </w:pPr>
            <w:ins w:id="215" w:author="James Howison" w:date="2015-01-07T17:53:00Z">
              <w:r>
                <w:t>0.0</w:t>
              </w:r>
            </w:ins>
            <w:ins w:id="216" w:author="James Howison" w:date="2015-01-07T17:52:00Z">
              <w:r>
                <w:t>1</w:t>
              </w:r>
              <w:r w:rsidR="00FD013D">
                <w:t xml:space="preserve"> </w:t>
              </w:r>
            </w:ins>
            <w:ins w:id="217" w:author="James Howison" w:date="2015-01-07T17:53:00Z">
              <w:r w:rsidR="0050329B">
                <w:br/>
              </w:r>
            </w:ins>
            <w:ins w:id="218" w:author="James Howison" w:date="2015-01-07T17:52:00Z">
              <w:r w:rsidR="00FD013D">
                <w:t>(0.00–0.04)</w:t>
              </w:r>
            </w:ins>
          </w:p>
        </w:tc>
        <w:tc>
          <w:tcPr>
            <w:tcW w:w="5590" w:type="dxa"/>
            <w:tcMar>
              <w:top w:w="100" w:type="dxa"/>
              <w:left w:w="100" w:type="dxa"/>
              <w:bottom w:w="100" w:type="dxa"/>
              <w:right w:w="100" w:type="dxa"/>
            </w:tcMar>
          </w:tcPr>
          <w:p w14:paraId="4E9664B6" w14:textId="37A8B04C"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r>
    </w:tbl>
    <w:p w14:paraId="28EF1664" w14:textId="77777777" w:rsidR="002644D2" w:rsidRDefault="002644D2">
      <w:pPr>
        <w:pStyle w:val="Normal1"/>
      </w:pPr>
    </w:p>
    <w:p w14:paraId="6220354A" w14:textId="6A1A3064" w:rsidR="00177E92" w:rsidRDefault="004841B7" w:rsidP="00177E92">
      <w:pPr>
        <w:pStyle w:val="Normal1"/>
        <w:keepNext/>
      </w:pPr>
      <w:r>
        <w:rPr>
          <w:noProof/>
        </w:rPr>
        <w:drawing>
          <wp:inline distT="0" distB="0" distL="0" distR="0" wp14:anchorId="56BA2ED6" wp14:editId="15E70685">
            <wp:extent cx="4572000" cy="3655257"/>
            <wp:effectExtent l="0" t="0" r="0" b="2540"/>
            <wp:docPr id="2" name="Picture 2"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08A934A6" w14:textId="2AFB4141" w:rsidR="00177E92" w:rsidRDefault="00177E92" w:rsidP="00177E92">
      <w:pPr>
        <w:pStyle w:val="Caption"/>
      </w:pPr>
      <w:r>
        <w:t xml:space="preserve">Figure </w:t>
      </w:r>
      <w:fldSimple w:instr=" SEQ Figure \* ARABIC ">
        <w:r w:rsidR="0006751D">
          <w:rPr>
            <w:noProof/>
          </w:rPr>
          <w:t>2</w:t>
        </w:r>
      </w:fldSimple>
      <w:r>
        <w:t>: Types of software mention</w:t>
      </w:r>
      <w:ins w:id="219" w:author="James Howison" w:date="2015-01-09T09:46:00Z">
        <w:r w:rsidR="006F61C6">
          <w:t xml:space="preserve">s. </w:t>
        </w:r>
        <w:proofErr w:type="spellStart"/>
        <w:r w:rsidR="006F61C6">
          <w:t>Errorbars</w:t>
        </w:r>
        <w:proofErr w:type="spellEnd"/>
        <w:r w:rsidR="006F61C6">
          <w:t xml:space="preserve"> show 95% confidence intervals.</w:t>
        </w:r>
      </w:ins>
      <w:del w:id="220" w:author="James Howison" w:date="2015-01-09T09:46:00Z">
        <w:r w:rsidDel="006F61C6">
          <w:delText>s</w:delText>
        </w:r>
      </w:del>
    </w:p>
    <w:p w14:paraId="2D33A1BE" w14:textId="1C90A2BA" w:rsidR="00177E92" w:rsidRDefault="004841B7" w:rsidP="00177E92">
      <w:pPr>
        <w:pStyle w:val="Normal1"/>
        <w:keepNext/>
      </w:pPr>
      <w:r>
        <w:rPr>
          <w:noProof/>
        </w:rPr>
        <w:drawing>
          <wp:inline distT="0" distB="0" distL="0" distR="0" wp14:anchorId="6720DB96" wp14:editId="4263396F">
            <wp:extent cx="4803677" cy="3840480"/>
            <wp:effectExtent l="0" t="0" r="0" b="0"/>
            <wp:docPr id="6" name="Picture 6"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677" cy="3840480"/>
                    </a:xfrm>
                    <a:prstGeom prst="rect">
                      <a:avLst/>
                    </a:prstGeom>
                    <a:noFill/>
                    <a:ln>
                      <a:noFill/>
                    </a:ln>
                  </pic:spPr>
                </pic:pic>
              </a:graphicData>
            </a:graphic>
          </wp:inline>
        </w:drawing>
      </w:r>
    </w:p>
    <w:p w14:paraId="773ACE05" w14:textId="3CD1EE12" w:rsidR="002644D2" w:rsidRDefault="00177E92" w:rsidP="00177E92">
      <w:pPr>
        <w:pStyle w:val="Caption"/>
      </w:pPr>
      <w:bookmarkStart w:id="221" w:name="_Ref269370672"/>
      <w:r>
        <w:t xml:space="preserve">Figure </w:t>
      </w:r>
      <w:fldSimple w:instr=" SEQ Figure \* ARABIC ">
        <w:r w:rsidR="0006751D">
          <w:rPr>
            <w:noProof/>
          </w:rPr>
          <w:t>3</w:t>
        </w:r>
      </w:fldSimple>
      <w:bookmarkEnd w:id="221"/>
      <w:r>
        <w:t>: Major software mention types by journal strata</w:t>
      </w:r>
      <w:ins w:id="222" w:author="James Howison" w:date="2015-01-07T18:09:00Z">
        <w:r w:rsidR="00C33DDD">
          <w:t>. Error bars show 95% conf</w:t>
        </w:r>
      </w:ins>
      <w:ins w:id="223" w:author="James Howison" w:date="2015-01-07T18:10:00Z">
        <w:r w:rsidR="00C33DDD">
          <w:t>idence intervals.</w:t>
        </w:r>
      </w:ins>
    </w:p>
    <w:p w14:paraId="25FE91E6" w14:textId="77777777" w:rsidR="002644D2" w:rsidRDefault="002644D2">
      <w:pPr>
        <w:pStyle w:val="Normal1"/>
      </w:pPr>
    </w:p>
    <w:p w14:paraId="4E990752" w14:textId="77777777" w:rsidR="00A9014A" w:rsidRDefault="00A9014A" w:rsidP="00A9014A">
      <w:pPr>
        <w:pStyle w:val="Normal1"/>
        <w:rPr>
          <w:ins w:id="224" w:author="James Howison" w:date="2015-01-12T10:06:00Z"/>
          <w:rFonts w:ascii="Calibri" w:eastAsia="Calibri" w:hAnsi="Calibri" w:cs="Calibri"/>
        </w:rPr>
      </w:pPr>
      <w:ins w:id="225" w:author="James Howison" w:date="2015-01-07T18:06:00Z">
        <w:r>
          <w:rPr>
            <w:rFonts w:ascii="Calibri" w:eastAsia="Calibri" w:hAnsi="Calibri" w:cs="Calibri"/>
          </w:rPr>
          <w:t xml:space="preserve">The type of mention has some minor variance by journal strata, as shown in </w:t>
        </w:r>
        <w:r>
          <w:rPr>
            <w:rFonts w:ascii="Calibri" w:eastAsia="Calibri" w:hAnsi="Calibri" w:cs="Calibri"/>
          </w:rPr>
          <w:fldChar w:fldCharType="begin"/>
        </w:r>
        <w:r>
          <w:rPr>
            <w:rFonts w:ascii="Calibri" w:eastAsia="Calibri" w:hAnsi="Calibri" w:cs="Calibri"/>
          </w:rPr>
          <w:instrText xml:space="preserve"> REF _Ref269370672 \h </w:instrText>
        </w:r>
      </w:ins>
      <w:r>
        <w:rPr>
          <w:rFonts w:ascii="Calibri" w:eastAsia="Calibri" w:hAnsi="Calibri" w:cs="Calibri"/>
        </w:rPr>
      </w:r>
      <w:ins w:id="226" w:author="James Howison" w:date="2015-01-07T18:06:00Z">
        <w:r>
          <w:rPr>
            <w:rFonts w:ascii="Calibri" w:eastAsia="Calibri" w:hAnsi="Calibri" w:cs="Calibri"/>
          </w:rPr>
          <w:fldChar w:fldCharType="separate"/>
        </w:r>
        <w:r>
          <w:t xml:space="preserve">Figure </w:t>
        </w:r>
        <w:r>
          <w:rPr>
            <w:noProof/>
          </w:rPr>
          <w:t>3</w:t>
        </w:r>
        <w:r>
          <w:rPr>
            <w:rFonts w:ascii="Calibri" w:eastAsia="Calibri" w:hAnsi="Calibri" w:cs="Calibri"/>
          </w:rPr>
          <w:fldChar w:fldCharType="end"/>
        </w:r>
        <w:r>
          <w:rPr>
            <w:rFonts w:ascii="Calibri" w:eastAsia="Calibri" w:hAnsi="Calibri" w:cs="Calibri"/>
          </w:rPr>
          <w:t>. While cites to publications remains at the same proportion across strata, articles in higher strata journals appear more likely to use mentions like those of instruments and materials (</w:t>
        </w:r>
        <w:proofErr w:type="spellStart"/>
        <w:r>
          <w:rPr>
            <w:rFonts w:ascii="Calibri" w:eastAsia="Calibri" w:hAnsi="Calibri" w:cs="Calibri"/>
          </w:rPr>
          <w:t>errorbars</w:t>
        </w:r>
        <w:proofErr w:type="spellEnd"/>
        <w:r>
          <w:rPr>
            <w:rFonts w:ascii="Calibri" w:eastAsia="Calibri" w:hAnsi="Calibri" w:cs="Calibri"/>
          </w:rPr>
          <w:t xml:space="preserve"> show 95% confidence intervals, note lack of overlap between strata 1 and strata 3), there was no statistically significant variance in mentioning software only by name in lower strata journals.</w:t>
        </w:r>
      </w:ins>
    </w:p>
    <w:p w14:paraId="5107F2BD" w14:textId="77777777" w:rsidR="005C0EB1" w:rsidRDefault="005C0EB1" w:rsidP="00A9014A">
      <w:pPr>
        <w:pStyle w:val="Normal1"/>
        <w:rPr>
          <w:ins w:id="227" w:author="James Howison" w:date="2015-01-12T10:06:00Z"/>
          <w:rFonts w:ascii="Calibri" w:eastAsia="Calibri" w:hAnsi="Calibri" w:cs="Calibri"/>
        </w:rPr>
      </w:pPr>
    </w:p>
    <w:p w14:paraId="38F82257" w14:textId="1EB69F73" w:rsidR="005C0EB1" w:rsidRDefault="005C0EB1" w:rsidP="00A9014A">
      <w:pPr>
        <w:pStyle w:val="Normal1"/>
        <w:rPr>
          <w:ins w:id="228" w:author="James Howison" w:date="2015-01-12T10:36:00Z"/>
          <w:rFonts w:ascii="Calibri" w:eastAsia="Calibri" w:hAnsi="Calibri" w:cs="Calibri"/>
        </w:rPr>
      </w:pPr>
      <w:ins w:id="229" w:author="James Howison" w:date="2015-01-12T10:06:00Z">
        <w:r>
          <w:rPr>
            <w:rFonts w:ascii="Calibri" w:eastAsia="Calibri" w:hAnsi="Calibri" w:cs="Calibri"/>
          </w:rPr>
          <w:t>It seems reasonable that commercial software is more likely to be cited like an instrument</w:t>
        </w:r>
      </w:ins>
      <w:ins w:id="230" w:author="James Howison" w:date="2015-01-12T10:07:00Z">
        <w:r>
          <w:rPr>
            <w:rFonts w:ascii="Calibri" w:eastAsia="Calibri" w:hAnsi="Calibri" w:cs="Calibri"/>
          </w:rPr>
          <w:t xml:space="preserve">, not least because there is rarely a publication accompanying the software. Indeed we found that to be the case, as shown in </w:t>
        </w:r>
      </w:ins>
      <w:r w:rsidR="0006751D">
        <w:rPr>
          <w:rFonts w:ascii="Calibri" w:eastAsia="Calibri" w:hAnsi="Calibri" w:cs="Calibri"/>
        </w:rPr>
        <w:fldChar w:fldCharType="begin"/>
      </w:r>
      <w:r w:rsidR="0006751D">
        <w:rPr>
          <w:rFonts w:ascii="Calibri" w:eastAsia="Calibri" w:hAnsi="Calibri" w:cs="Calibri"/>
        </w:rPr>
        <w:instrText xml:space="preserve"> REF _Ref282678423 \h </w:instrText>
      </w:r>
      <w:r w:rsidR="0006751D">
        <w:rPr>
          <w:rFonts w:ascii="Calibri" w:eastAsia="Calibri" w:hAnsi="Calibri" w:cs="Calibri"/>
        </w:rPr>
      </w:r>
      <w:r w:rsidR="0006751D">
        <w:rPr>
          <w:rFonts w:ascii="Calibri" w:eastAsia="Calibri" w:hAnsi="Calibri" w:cs="Calibri"/>
        </w:rPr>
        <w:fldChar w:fldCharType="separate"/>
      </w:r>
      <w:r w:rsidR="0006751D">
        <w:t xml:space="preserve">Figure </w:t>
      </w:r>
      <w:r w:rsidR="0006751D">
        <w:rPr>
          <w:noProof/>
        </w:rPr>
        <w:t>4</w:t>
      </w:r>
      <w:r w:rsidR="0006751D">
        <w:rPr>
          <w:rFonts w:ascii="Calibri" w:eastAsia="Calibri" w:hAnsi="Calibri" w:cs="Calibri"/>
        </w:rPr>
        <w:fldChar w:fldCharType="end"/>
      </w:r>
      <w:ins w:id="231" w:author="James Howison" w:date="2015-01-12T10:09:00Z">
        <w:r w:rsidR="004B47A8">
          <w:rPr>
            <w:rFonts w:ascii="Calibri" w:eastAsia="Calibri" w:hAnsi="Calibri" w:cs="Calibri"/>
          </w:rPr>
          <w:t>. Here we drew on our</w:t>
        </w:r>
        <w:r>
          <w:rPr>
            <w:rFonts w:ascii="Calibri" w:eastAsia="Calibri" w:hAnsi="Calibri" w:cs="Calibri"/>
          </w:rPr>
          <w:t xml:space="preserve"> coding to differentiate between packages that were accessible on payment </w:t>
        </w:r>
      </w:ins>
      <w:ins w:id="232" w:author="James Howison" w:date="2015-01-12T10:11:00Z">
        <w:r w:rsidR="00000F4B">
          <w:rPr>
            <w:rFonts w:ascii="Calibri" w:eastAsia="Calibri" w:hAnsi="Calibri" w:cs="Calibri"/>
          </w:rPr>
          <w:t>(“C</w:t>
        </w:r>
        <w:r>
          <w:rPr>
            <w:rFonts w:ascii="Calibri" w:eastAsia="Calibri" w:hAnsi="Calibri" w:cs="Calibri"/>
          </w:rPr>
          <w:t xml:space="preserve">ommercial”) </w:t>
        </w:r>
      </w:ins>
      <w:ins w:id="233" w:author="James Howison" w:date="2015-01-12T10:09:00Z">
        <w:r w:rsidR="008976D7">
          <w:rPr>
            <w:rFonts w:ascii="Calibri" w:eastAsia="Calibri" w:hAnsi="Calibri" w:cs="Calibri"/>
          </w:rPr>
          <w:t>differentiated from</w:t>
        </w:r>
        <w:r>
          <w:rPr>
            <w:rFonts w:ascii="Calibri" w:eastAsia="Calibri" w:hAnsi="Calibri" w:cs="Calibri"/>
          </w:rPr>
          <w:t xml:space="preserve"> those that were accessible without payment </w:t>
        </w:r>
      </w:ins>
      <w:ins w:id="234" w:author="James Howison" w:date="2015-01-12T10:11:00Z">
        <w:r>
          <w:rPr>
            <w:rFonts w:ascii="Calibri" w:eastAsia="Calibri" w:hAnsi="Calibri" w:cs="Calibri"/>
          </w:rPr>
          <w:t>(“No Payment”). Commercial packages were quite a bit more likely to be cited like instruments</w:t>
        </w:r>
      </w:ins>
      <w:ins w:id="235" w:author="James Howison" w:date="2015-01-12T10:17:00Z">
        <w:r w:rsidR="00F74446">
          <w:rPr>
            <w:rFonts w:ascii="Calibri" w:eastAsia="Calibri" w:hAnsi="Calibri" w:cs="Calibri"/>
          </w:rPr>
          <w:t xml:space="preserve"> (typically the name of the package followed by the name of the company selling it)</w:t>
        </w:r>
      </w:ins>
      <w:ins w:id="236" w:author="James Howison" w:date="2015-01-12T10:11:00Z">
        <w:r>
          <w:rPr>
            <w:rFonts w:ascii="Calibri" w:eastAsia="Calibri" w:hAnsi="Calibri" w:cs="Calibri"/>
          </w:rPr>
          <w:t>, while packages available without payment were more likely to be cited as publications. On the other hand</w:t>
        </w:r>
      </w:ins>
      <w:ins w:id="237" w:author="James Howison" w:date="2015-01-12T10:17:00Z">
        <w:r w:rsidR="00F74446">
          <w:rPr>
            <w:rFonts w:ascii="Calibri" w:eastAsia="Calibri" w:hAnsi="Calibri" w:cs="Calibri"/>
          </w:rPr>
          <w:t>,</w:t>
        </w:r>
      </w:ins>
      <w:ins w:id="238" w:author="James Howison" w:date="2015-01-12T10:11:00Z">
        <w:r>
          <w:rPr>
            <w:rFonts w:ascii="Calibri" w:eastAsia="Calibri" w:hAnsi="Calibri" w:cs="Calibri"/>
          </w:rPr>
          <w:t xml:space="preserve"> both types of software had considerable variance in how </w:t>
        </w:r>
      </w:ins>
      <w:ins w:id="239" w:author="James Howison" w:date="2015-01-12T10:14:00Z">
        <w:r w:rsidR="00024E0D">
          <w:rPr>
            <w:rFonts w:ascii="Calibri" w:eastAsia="Calibri" w:hAnsi="Calibri" w:cs="Calibri"/>
          </w:rPr>
          <w:t>each type of software</w:t>
        </w:r>
      </w:ins>
      <w:ins w:id="240" w:author="James Howison" w:date="2015-01-12T10:11:00Z">
        <w:r w:rsidR="00024E0D">
          <w:rPr>
            <w:rFonts w:ascii="Calibri" w:eastAsia="Calibri" w:hAnsi="Calibri" w:cs="Calibri"/>
          </w:rPr>
          <w:t xml:space="preserve"> was</w:t>
        </w:r>
        <w:r>
          <w:rPr>
            <w:rFonts w:ascii="Calibri" w:eastAsia="Calibri" w:hAnsi="Calibri" w:cs="Calibri"/>
          </w:rPr>
          <w:t xml:space="preserve"> mentioned</w:t>
        </w:r>
        <w:r w:rsidR="00024E0D">
          <w:rPr>
            <w:rFonts w:ascii="Calibri" w:eastAsia="Calibri" w:hAnsi="Calibri" w:cs="Calibri"/>
          </w:rPr>
          <w:t xml:space="preserve">. For example </w:t>
        </w:r>
      </w:ins>
      <w:ins w:id="241" w:author="James Howison" w:date="2015-01-12T10:14:00Z">
        <w:r w:rsidR="00024E0D">
          <w:rPr>
            <w:rFonts w:ascii="Calibri" w:eastAsia="Calibri" w:hAnsi="Calibri" w:cs="Calibri"/>
          </w:rPr>
          <w:t xml:space="preserve">both are frequently referred to by name only, and around 10% of commercial packages are referred to with </w:t>
        </w:r>
      </w:ins>
      <w:ins w:id="242" w:author="James Howison" w:date="2015-01-12T10:16:00Z">
        <w:r w:rsidR="00336594">
          <w:rPr>
            <w:rFonts w:ascii="Calibri" w:eastAsia="Calibri" w:hAnsi="Calibri" w:cs="Calibri"/>
          </w:rPr>
          <w:t xml:space="preserve">only </w:t>
        </w:r>
      </w:ins>
      <w:ins w:id="243" w:author="James Howison" w:date="2015-01-12T10:14:00Z">
        <w:r w:rsidR="00024E0D">
          <w:rPr>
            <w:rFonts w:ascii="Calibri" w:eastAsia="Calibri" w:hAnsi="Calibri" w:cs="Calibri"/>
          </w:rPr>
          <w:t>a name or website in the citation list.</w:t>
        </w:r>
      </w:ins>
    </w:p>
    <w:p w14:paraId="378638CF" w14:textId="77777777" w:rsidR="0006751D" w:rsidRDefault="0006751D" w:rsidP="00A9014A">
      <w:pPr>
        <w:pStyle w:val="Normal1"/>
        <w:rPr>
          <w:ins w:id="244" w:author="James Howison" w:date="2015-01-12T10:36:00Z"/>
          <w:rFonts w:ascii="Calibri" w:eastAsia="Calibri" w:hAnsi="Calibri" w:cs="Calibri"/>
        </w:rPr>
      </w:pPr>
    </w:p>
    <w:p w14:paraId="58C47BA9" w14:textId="77777777" w:rsidR="0006751D" w:rsidRDefault="0006751D" w:rsidP="0006751D">
      <w:pPr>
        <w:pStyle w:val="Normal1"/>
        <w:keepNext/>
      </w:pPr>
      <w:r>
        <w:rPr>
          <w:noProof/>
        </w:rPr>
        <w:drawing>
          <wp:inline distT="0" distB="0" distL="0" distR="0" wp14:anchorId="5C78A369" wp14:editId="6DD2525D">
            <wp:extent cx="4686300" cy="3746638"/>
            <wp:effectExtent l="0" t="0" r="0" b="12700"/>
            <wp:docPr id="3" name="" descr="Macintosh HD:Users:howison:Documents:UTexas:Projects:SoftwareCitations:softcite:output:Fig4-CiteTypesBySoftwar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4-CiteTypesBySoftwareTyp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746638"/>
                    </a:xfrm>
                    <a:prstGeom prst="rect">
                      <a:avLst/>
                    </a:prstGeom>
                    <a:noFill/>
                    <a:ln>
                      <a:noFill/>
                    </a:ln>
                    <a:extLst>
                      <a:ext uri="{FAA26D3D-D897-4be2-8F04-BA451C77F1D7}">
                        <ma14:placeholderFlag xmlns:ma14="http://schemas.microsoft.com/office/mac/drawingml/2011/main"/>
                      </a:ext>
                    </a:extLst>
                  </pic:spPr>
                </pic:pic>
              </a:graphicData>
            </a:graphic>
          </wp:inline>
        </w:drawing>
      </w:r>
      <w:bookmarkStart w:id="245" w:name="_GoBack"/>
      <w:bookmarkEnd w:id="245"/>
    </w:p>
    <w:p w14:paraId="333E3325" w14:textId="52772C3D" w:rsidR="0006751D" w:rsidRDefault="0006751D" w:rsidP="0006751D">
      <w:pPr>
        <w:pStyle w:val="Caption"/>
        <w:rPr>
          <w:ins w:id="246" w:author="James Howison" w:date="2015-01-07T18:06:00Z"/>
        </w:rPr>
      </w:pPr>
      <w:bookmarkStart w:id="247" w:name="_Ref282678423"/>
      <w:r>
        <w:t xml:space="preserve">Figure </w:t>
      </w:r>
      <w:fldSimple w:instr=" SEQ Figure \* ARABIC ">
        <w:r>
          <w:rPr>
            <w:noProof/>
          </w:rPr>
          <w:t>4</w:t>
        </w:r>
      </w:fldSimple>
      <w:bookmarkEnd w:id="247"/>
      <w:r>
        <w:t>: Commercial software is more likely to be cited "like instrument"</w:t>
      </w:r>
    </w:p>
    <w:p w14:paraId="322FF69A" w14:textId="45F4777E" w:rsidR="002644D2" w:rsidDel="00A9014A" w:rsidRDefault="00A14B97">
      <w:pPr>
        <w:pStyle w:val="Normal1"/>
        <w:rPr>
          <w:del w:id="248" w:author="James Howison" w:date="2015-01-07T18:06:00Z"/>
        </w:rPr>
      </w:pPr>
      <w:del w:id="249" w:author="James Howison" w:date="2015-01-07T18:06:00Z">
        <w:r w:rsidDel="00A9014A">
          <w:rPr>
            <w:rFonts w:ascii="Calibri" w:eastAsia="Calibri" w:hAnsi="Calibri" w:cs="Calibri"/>
          </w:rPr>
          <w:delText>The type of mention has some variance by journal strata, as shown in</w:delText>
        </w:r>
        <w:r w:rsidR="00177E92" w:rsidDel="00A9014A">
          <w:rPr>
            <w:rFonts w:ascii="Calibri" w:eastAsia="Calibri" w:hAnsi="Calibri" w:cs="Calibri"/>
          </w:rPr>
          <w:delText xml:space="preserve"> </w:delText>
        </w:r>
        <w:r w:rsidR="00177E92" w:rsidDel="00A9014A">
          <w:rPr>
            <w:rFonts w:ascii="Calibri" w:eastAsia="Calibri" w:hAnsi="Calibri" w:cs="Calibri"/>
          </w:rPr>
          <w:fldChar w:fldCharType="begin"/>
        </w:r>
        <w:r w:rsidR="00177E92" w:rsidDel="00A9014A">
          <w:rPr>
            <w:rFonts w:ascii="Calibri" w:eastAsia="Calibri" w:hAnsi="Calibri" w:cs="Calibri"/>
          </w:rPr>
          <w:delInstrText xml:space="preserve"> REF _Ref269370672 \h </w:delInstrText>
        </w:r>
        <w:r w:rsidR="00177E92" w:rsidDel="00A9014A">
          <w:rPr>
            <w:rFonts w:ascii="Calibri" w:eastAsia="Calibri" w:hAnsi="Calibri" w:cs="Calibri"/>
          </w:rPr>
        </w:r>
        <w:r w:rsidR="00177E92" w:rsidDel="00A9014A">
          <w:rPr>
            <w:rFonts w:ascii="Calibri" w:eastAsia="Calibri" w:hAnsi="Calibri" w:cs="Calibri"/>
          </w:rPr>
          <w:fldChar w:fldCharType="separate"/>
        </w:r>
        <w:r w:rsidR="00C47499" w:rsidDel="00A9014A">
          <w:delText xml:space="preserve">Figure </w:delText>
        </w:r>
        <w:r w:rsidR="00C47499" w:rsidDel="00A9014A">
          <w:rPr>
            <w:noProof/>
          </w:rPr>
          <w:delText>3</w:delText>
        </w:r>
        <w:r w:rsidR="00177E92" w:rsidDel="00A9014A">
          <w:rPr>
            <w:rFonts w:ascii="Calibri" w:eastAsia="Calibri" w:hAnsi="Calibri" w:cs="Calibri"/>
          </w:rPr>
          <w:fldChar w:fldCharType="end"/>
        </w:r>
        <w:r w:rsidDel="00A9014A">
          <w:rPr>
            <w:rFonts w:ascii="Calibri" w:eastAsia="Calibri" w:hAnsi="Calibri" w:cs="Calibri"/>
          </w:rPr>
          <w:delText>. While cites to publications remains at a the same proportion across strata, articles in higher strata journals appear more likely to use mentions like those of instruments and materials, while in lower strata journals there are more mentions that only include the software name.</w:delText>
        </w:r>
      </w:del>
    </w:p>
    <w:p w14:paraId="621A868F" w14:textId="77777777" w:rsidR="002644D2" w:rsidRDefault="002644D2">
      <w:pPr>
        <w:pStyle w:val="Normal1"/>
      </w:pPr>
    </w:p>
    <w:p w14:paraId="62F5B6D7" w14:textId="0028AE26"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ins w:id="250" w:author="James Howison" w:date="2015-01-07T18:06:00Z">
        <w:r w:rsidR="00A902DD">
          <w:rPr>
            <w:rFonts w:ascii="Calibri" w:eastAsia="Calibri" w:hAnsi="Calibri" w:cs="Calibri"/>
          </w:rPr>
          <w:t xml:space="preserve">, but given the broad distribution of software in the literature our sample size does not allow us to claim representativeness sufficient to create a </w:t>
        </w:r>
      </w:ins>
      <w:ins w:id="251" w:author="James Howison" w:date="2015-01-07T18:07:00Z">
        <w:r w:rsidR="00A902DD">
          <w:rPr>
            <w:rFonts w:ascii="Calibri" w:eastAsia="Calibri" w:hAnsi="Calibri" w:cs="Calibri"/>
          </w:rPr>
          <w:t>“league table” of software use in s</w:t>
        </w:r>
        <w:r w:rsidR="00506453">
          <w:rPr>
            <w:rFonts w:ascii="Calibri" w:eastAsia="Calibri" w:hAnsi="Calibri" w:cs="Calibri"/>
          </w:rPr>
          <w:t>cience; we include the appendix to help readers assess the face validity of our content analysis results.</w:t>
        </w:r>
      </w:ins>
      <w:del w:id="252" w:author="James Howison" w:date="2015-01-07T18:06:00Z">
        <w:r w:rsidR="000E7C16" w:rsidDel="00A902DD">
          <w:rPr>
            <w:rFonts w:ascii="Calibri" w:eastAsia="Calibri" w:hAnsi="Calibri" w:cs="Calibri"/>
          </w:rPr>
          <w:delText>.</w:delText>
        </w:r>
      </w:del>
    </w:p>
    <w:p w14:paraId="07743CC3" w14:textId="77777777" w:rsidR="002644D2" w:rsidRDefault="00A14B97">
      <w:pPr>
        <w:pStyle w:val="Heading2"/>
        <w:contextualSpacing w:val="0"/>
      </w:pPr>
      <w:bookmarkStart w:id="253" w:name="h.l8a5g2c9aaxf" w:colFirst="0" w:colLast="0"/>
      <w:bookmarkEnd w:id="253"/>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254" w:name="h.z67lob4dzwvt" w:colFirst="0" w:colLast="0"/>
      <w:bookmarkEnd w:id="254"/>
      <w:r>
        <w:t>Identifying and finding software</w:t>
      </w:r>
    </w:p>
    <w:p w14:paraId="5156CE00" w14:textId="77777777" w:rsidR="002644D2" w:rsidRDefault="002644D2">
      <w:pPr>
        <w:pStyle w:val="Normal1"/>
      </w:pPr>
    </w:p>
    <w:p w14:paraId="1C8B5587" w14:textId="04F06BDA" w:rsidR="00A6514D" w:rsidRDefault="00A14B97">
      <w:pPr>
        <w:pStyle w:val="Normal1"/>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1"/>
        <w:rPr>
          <w:rFonts w:ascii="Calibri" w:eastAsia="Calibri" w:hAnsi="Calibri" w:cs="Calibri"/>
        </w:rPr>
      </w:pPr>
    </w:p>
    <w:p w14:paraId="0E732CD3" w14:textId="73AF42EB"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overall 7</w:t>
      </w:r>
      <w:ins w:id="255" w:author="James Howison" w:date="2015-01-07T15:38:00Z">
        <w:r w:rsidR="008714F7">
          <w:rPr>
            <w:rFonts w:ascii="Calibri" w:eastAsia="Calibri" w:hAnsi="Calibri" w:cs="Calibri"/>
          </w:rPr>
          <w:t>7</w:t>
        </w:r>
      </w:ins>
      <w:del w:id="256" w:author="James Howison" w:date="2015-01-07T15:38:00Z">
        <w:r w:rsidR="00CA0170" w:rsidDel="008714F7">
          <w:rPr>
            <w:rFonts w:ascii="Calibri" w:eastAsia="Calibri" w:hAnsi="Calibri" w:cs="Calibri"/>
          </w:rPr>
          <w:delText>8</w:delText>
        </w:r>
      </w:del>
      <w:r w:rsidR="00CA0170">
        <w:rPr>
          <w:rFonts w:ascii="Calibri" w:eastAsia="Calibri" w:hAnsi="Calibri" w:cs="Calibri"/>
        </w:rPr>
        <w:t xml:space="preserve">% </w:t>
      </w:r>
      <w:ins w:id="257" w:author="James Howison" w:date="2015-01-07T15:38:00Z">
        <w:r w:rsidR="008714F7">
          <w:rPr>
            <w:rFonts w:ascii="Calibri" w:eastAsia="Calibri" w:hAnsi="Calibri" w:cs="Calibri"/>
          </w:rPr>
          <w:t>(</w:t>
        </w:r>
      </w:ins>
      <w:ins w:id="258" w:author="James Howison" w:date="2015-01-07T15:39:00Z">
        <w:r w:rsidR="008714F7">
          <w:rPr>
            <w:rFonts w:ascii="Calibri" w:eastAsia="Calibri" w:hAnsi="Calibri" w:cs="Calibri"/>
          </w:rPr>
          <w:t xml:space="preserve">95% CI: .70-.82) </w:t>
        </w:r>
      </w:ins>
      <w:r w:rsidR="00CA0170">
        <w:rPr>
          <w:rFonts w:ascii="Calibri" w:eastAsia="Calibri" w:hAnsi="Calibri" w:cs="Calibri"/>
        </w:rPr>
        <w:t xml:space="preserve">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 xml:space="preserve">ing creators in the top </w:t>
      </w:r>
      <w:del w:id="259" w:author="James Howison" w:date="2015-01-07T08:42:00Z">
        <w:r w:rsidR="00263201" w:rsidDel="00F97010">
          <w:rPr>
            <w:rFonts w:ascii="Calibri" w:eastAsia="Calibri" w:hAnsi="Calibri" w:cs="Calibri"/>
          </w:rPr>
          <w:delText>tier</w:delText>
        </w:r>
      </w:del>
      <w:ins w:id="260" w:author="James Howison" w:date="2015-01-07T08:42:00Z">
        <w:r w:rsidR="00F97010">
          <w:rPr>
            <w:rFonts w:ascii="Calibri" w:eastAsia="Calibri" w:hAnsi="Calibri" w:cs="Calibri"/>
          </w:rPr>
          <w:t>strata</w:t>
        </w:r>
      </w:ins>
      <w:r w:rsidR="00263201">
        <w:rPr>
          <w:rFonts w:ascii="Calibri" w:eastAsia="Calibri" w:hAnsi="Calibri" w:cs="Calibri"/>
        </w:rPr>
        <w:t>, 75% in the middle and 79</w:t>
      </w:r>
      <w:r w:rsidR="00CA0170">
        <w:rPr>
          <w:rFonts w:ascii="Calibri" w:eastAsia="Calibri" w:hAnsi="Calibri" w:cs="Calibri"/>
        </w:rPr>
        <w:t xml:space="preserve">% in the third </w:t>
      </w:r>
      <w:del w:id="261" w:author="James Howison" w:date="2015-01-07T08:42:00Z">
        <w:r w:rsidR="00CA0170" w:rsidDel="00F97010">
          <w:rPr>
            <w:rFonts w:ascii="Calibri" w:eastAsia="Calibri" w:hAnsi="Calibri" w:cs="Calibri"/>
          </w:rPr>
          <w:delText>tier</w:delText>
        </w:r>
      </w:del>
      <w:ins w:id="262" w:author="James Howison" w:date="2015-01-07T08:42:00Z">
        <w:r w:rsidR="00F97010">
          <w:rPr>
            <w:rFonts w:ascii="Calibri" w:eastAsia="Calibri" w:hAnsi="Calibri" w:cs="Calibri"/>
          </w:rPr>
          <w:t>strata</w:t>
        </w:r>
      </w:ins>
      <w:ins w:id="263" w:author="James Howison" w:date="2015-01-07T15:41:00Z">
        <w:r w:rsidR="008714F7">
          <w:rPr>
            <w:rFonts w:ascii="Calibri" w:eastAsia="Calibri" w:hAnsi="Calibri" w:cs="Calibri"/>
          </w:rPr>
          <w:t xml:space="preserve">; Conference intervals overlapped </w:t>
        </w:r>
      </w:ins>
      <w:del w:id="264" w:author="James Howison" w:date="2015-01-07T15:41:00Z">
        <w:r w:rsidR="00CA0170" w:rsidDel="008714F7">
          <w:rPr>
            <w:rFonts w:ascii="Calibri" w:eastAsia="Calibri" w:hAnsi="Calibri" w:cs="Calibri"/>
          </w:rPr>
          <w:delText>.</w:delText>
        </w:r>
      </w:del>
      <w:ins w:id="265" w:author="James Howison" w:date="2015-01-07T15:41:00Z">
        <w:r w:rsidR="008714F7">
          <w:rPr>
            <w:rFonts w:ascii="Calibri" w:eastAsia="Calibri" w:hAnsi="Calibri" w:cs="Calibri"/>
          </w:rPr>
          <w:t>implying no statistically significant differences.</w:t>
        </w:r>
      </w:ins>
    </w:p>
    <w:p w14:paraId="5CB3A036" w14:textId="77777777" w:rsidR="00CA0170" w:rsidRDefault="00CA0170">
      <w:pPr>
        <w:pStyle w:val="Normal1"/>
        <w:rPr>
          <w:rFonts w:ascii="Calibri" w:eastAsia="Calibri" w:hAnsi="Calibri" w:cs="Calibri"/>
        </w:rPr>
      </w:pPr>
    </w:p>
    <w:p w14:paraId="56E1820F" w14:textId="6962B0AF"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overall</w:t>
      </w:r>
      <w:ins w:id="266" w:author="James Howison" w:date="2015-01-07T15:41:00Z">
        <w:r w:rsidR="008E6B5B">
          <w:rPr>
            <w:rFonts w:ascii="Calibri" w:eastAsia="Calibri" w:hAnsi="Calibri" w:cs="Calibri"/>
          </w:rPr>
          <w:t xml:space="preserve"> (95% CI: .87-.95)</w:t>
        </w:r>
      </w:ins>
      <w:proofErr w:type="gramStart"/>
      <w:ins w:id="267" w:author="James Howison" w:date="2015-01-09T09:39:00Z">
        <w:r w:rsidR="00762E35">
          <w:rPr>
            <w:rFonts w:ascii="Calibri" w:eastAsia="Calibri" w:hAnsi="Calibri" w:cs="Calibri"/>
          </w:rPr>
          <w:t>;</w:t>
        </w:r>
        <w:proofErr w:type="gramEnd"/>
        <w:r w:rsidR="00762E35">
          <w:rPr>
            <w:rFonts w:ascii="Calibri" w:eastAsia="Calibri" w:hAnsi="Calibri" w:cs="Calibri"/>
          </w:rPr>
          <w:t xml:space="preserve"> there were no statistically significant differences between strata.</w:t>
        </w:r>
      </w:ins>
      <w:del w:id="268" w:author="James Howison" w:date="2015-01-09T09:39:00Z">
        <w:r w:rsidDel="00762E35">
          <w:rPr>
            <w:rFonts w:ascii="Calibri" w:eastAsia="Calibri" w:hAnsi="Calibri" w:cs="Calibri"/>
          </w:rPr>
          <w:delText>.</w:delText>
        </w:r>
      </w:del>
      <w:ins w:id="269" w:author="James Howison" w:date="2015-01-09T09:39:00Z">
        <w:r w:rsidR="00762E35" w:rsidDel="00762E35">
          <w:rPr>
            <w:rFonts w:ascii="Calibri" w:eastAsia="Calibri" w:hAnsi="Calibri" w:cs="Calibri"/>
          </w:rPr>
          <w:t xml:space="preserve"> </w:t>
        </w:r>
      </w:ins>
      <w:del w:id="270" w:author="James Howison" w:date="2015-01-09T09:39:00Z">
        <w:r w:rsidDel="00762E35">
          <w:rPr>
            <w:rFonts w:ascii="Calibri" w:eastAsia="Calibri" w:hAnsi="Calibri" w:cs="Calibri"/>
          </w:rPr>
          <w:delText xml:space="preserve"> </w:delText>
        </w:r>
      </w:del>
      <w:del w:id="271" w:author="James Howison" w:date="2015-01-07T16:01:00Z">
        <w:r w:rsidDel="008C3F04">
          <w:rPr>
            <w:rFonts w:ascii="Calibri" w:eastAsia="Calibri" w:hAnsi="Calibri" w:cs="Calibri"/>
          </w:rPr>
          <w:delText xml:space="preserve"> Unexpectedly</w:delText>
        </w:r>
      </w:del>
      <w:del w:id="272" w:author="James Howison" w:date="2015-01-09T09:39:00Z">
        <w:r w:rsidDel="00762E35">
          <w:rPr>
            <w:rFonts w:ascii="Calibri" w:eastAsia="Calibri" w:hAnsi="Calibri" w:cs="Calibri"/>
          </w:rPr>
          <w:delText xml:space="preserve"> </w:delText>
        </w:r>
        <w:r w:rsidR="008F76F6" w:rsidDel="00762E35">
          <w:rPr>
            <w:rFonts w:ascii="Calibri" w:eastAsia="Calibri" w:hAnsi="Calibri" w:cs="Calibri"/>
          </w:rPr>
          <w:delText xml:space="preserve">there </w:delText>
        </w:r>
      </w:del>
      <w:del w:id="273" w:author="James Howison" w:date="2015-01-07T16:01:00Z">
        <w:r w:rsidR="008F76F6" w:rsidDel="008C3F04">
          <w:rPr>
            <w:rFonts w:ascii="Calibri" w:eastAsia="Calibri" w:hAnsi="Calibri" w:cs="Calibri"/>
          </w:rPr>
          <w:delText>was</w:delText>
        </w:r>
      </w:del>
      <w:del w:id="274" w:author="James Howison" w:date="2015-01-09T09:39:00Z">
        <w:r w:rsidR="008F76F6" w:rsidDel="00762E35">
          <w:rPr>
            <w:rFonts w:ascii="Calibri" w:eastAsia="Calibri" w:hAnsi="Calibri" w:cs="Calibri"/>
          </w:rPr>
          <w:delText xml:space="preserve"> more </w:delText>
        </w:r>
        <w:r w:rsidDel="00762E35">
          <w:rPr>
            <w:rFonts w:ascii="Calibri" w:eastAsia="Calibri" w:hAnsi="Calibri" w:cs="Calibri"/>
          </w:rPr>
          <w:delText xml:space="preserve">non-identifiable software in the </w:delText>
        </w:r>
        <w:r w:rsidR="008F76F6" w:rsidDel="00762E35">
          <w:rPr>
            <w:rFonts w:ascii="Calibri" w:eastAsia="Calibri" w:hAnsi="Calibri" w:cs="Calibri"/>
          </w:rPr>
          <w:delText xml:space="preserve">top </w:delText>
        </w:r>
      </w:del>
      <w:del w:id="275" w:author="James Howison" w:date="2015-01-07T08:42:00Z">
        <w:r w:rsidR="008F76F6" w:rsidDel="00F97010">
          <w:rPr>
            <w:rFonts w:ascii="Calibri" w:eastAsia="Calibri" w:hAnsi="Calibri" w:cs="Calibri"/>
          </w:rPr>
          <w:delText>tier</w:delText>
        </w:r>
      </w:del>
      <w:del w:id="276" w:author="James Howison" w:date="2015-01-09T09:39:00Z">
        <w:r w:rsidR="008F76F6" w:rsidDel="00762E35">
          <w:rPr>
            <w:rFonts w:ascii="Calibri" w:eastAsia="Calibri" w:hAnsi="Calibri" w:cs="Calibri"/>
          </w:rPr>
          <w:delText xml:space="preserve"> journals, where only 89</w:delText>
        </w:r>
        <w:r w:rsidDel="00762E35">
          <w:rPr>
            <w:rFonts w:ascii="Calibri" w:eastAsia="Calibri" w:hAnsi="Calibri" w:cs="Calibri"/>
          </w:rPr>
          <w:delText>% were identifiable,</w:delText>
        </w:r>
      </w:del>
      <w:del w:id="277" w:author="James Howison" w:date="2015-01-07T15:56:00Z">
        <w:r w:rsidDel="00CC36B7">
          <w:rPr>
            <w:rFonts w:ascii="Calibri" w:eastAsia="Calibri" w:hAnsi="Calibri" w:cs="Calibri"/>
          </w:rPr>
          <w:delText xml:space="preserve"> </w:delText>
        </w:r>
        <w:r w:rsidR="008F76F6" w:rsidDel="00CC36B7">
          <w:rPr>
            <w:rFonts w:ascii="Calibri" w:eastAsia="Calibri" w:hAnsi="Calibri" w:cs="Calibri"/>
          </w:rPr>
          <w:delText xml:space="preserve">while the others </w:delText>
        </w:r>
      </w:del>
      <w:del w:id="278" w:author="James Howison" w:date="2015-01-07T08:42:00Z">
        <w:r w:rsidR="00E10310" w:rsidDel="00F97010">
          <w:rPr>
            <w:rFonts w:ascii="Calibri" w:eastAsia="Calibri" w:hAnsi="Calibri" w:cs="Calibri"/>
          </w:rPr>
          <w:delText>tier</w:delText>
        </w:r>
      </w:del>
      <w:del w:id="279" w:author="James Howison" w:date="2015-01-07T15:56:00Z">
        <w:r w:rsidR="00E10310" w:rsidDel="00CC36B7">
          <w:rPr>
            <w:rFonts w:ascii="Calibri" w:eastAsia="Calibri" w:hAnsi="Calibri" w:cs="Calibri"/>
          </w:rPr>
          <w:delText xml:space="preserve">s </w:delText>
        </w:r>
        <w:r w:rsidR="008F76F6" w:rsidDel="00CC36B7">
          <w:rPr>
            <w:rFonts w:ascii="Calibri" w:eastAsia="Calibri" w:hAnsi="Calibri" w:cs="Calibri"/>
          </w:rPr>
          <w:delText>rarely discussed software that could not be identified (96% and 97%).</w:delText>
        </w:r>
      </w:del>
    </w:p>
    <w:p w14:paraId="2447596F" w14:textId="77777777" w:rsidR="00CA0170" w:rsidRDefault="00CA0170">
      <w:pPr>
        <w:pStyle w:val="Normal1"/>
        <w:rPr>
          <w:rFonts w:ascii="Calibri" w:eastAsia="Calibri" w:hAnsi="Calibri" w:cs="Calibri"/>
        </w:rPr>
      </w:pPr>
    </w:p>
    <w:p w14:paraId="63167F02" w14:textId="2DC865D0"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w:t>
      </w:r>
      <w:ins w:id="280" w:author="James Howison" w:date="2015-01-07T15:58:00Z">
        <w:r w:rsidR="00B21275">
          <w:rPr>
            <w:rFonts w:ascii="Calibri" w:eastAsia="Calibri" w:hAnsi="Calibri" w:cs="Calibri"/>
          </w:rPr>
          <w:t>6</w:t>
        </w:r>
      </w:ins>
      <w:del w:id="281" w:author="James Howison" w:date="2015-01-07T15:58:00Z">
        <w:r w:rsidR="008F76F6" w:rsidDel="00B21275">
          <w:rPr>
            <w:rFonts w:ascii="Calibri" w:eastAsia="Calibri" w:hAnsi="Calibri" w:cs="Calibri"/>
          </w:rPr>
          <w:delText>7</w:delText>
        </w:r>
      </w:del>
      <w:r>
        <w:rPr>
          <w:rFonts w:ascii="Calibri" w:eastAsia="Calibri" w:hAnsi="Calibri" w:cs="Calibri"/>
        </w:rPr>
        <w:t>% of packages mentioned in papers provided sufficient information to find the software</w:t>
      </w:r>
      <w:ins w:id="282" w:author="James Howison" w:date="2015-01-07T15:58:00Z">
        <w:r w:rsidR="000A6F26">
          <w:rPr>
            <w:rFonts w:ascii="Calibri" w:eastAsia="Calibri" w:hAnsi="Calibri" w:cs="Calibri"/>
          </w:rPr>
          <w:t xml:space="preserve"> (95% CI: </w:t>
        </w:r>
      </w:ins>
      <w:ins w:id="283" w:author="James Howison" w:date="2015-01-09T09:41:00Z">
        <w:r w:rsidR="00762E35">
          <w:rPr>
            <w:rFonts w:ascii="Calibri" w:eastAsia="Calibri" w:hAnsi="Calibri" w:cs="Calibri"/>
          </w:rPr>
          <w:t>0</w:t>
        </w:r>
      </w:ins>
      <w:ins w:id="284" w:author="James Howison" w:date="2015-01-07T15:58:00Z">
        <w:r w:rsidR="000A6F26">
          <w:rPr>
            <w:rFonts w:ascii="Calibri" w:eastAsia="Calibri" w:hAnsi="Calibri" w:cs="Calibri"/>
          </w:rPr>
          <w:t>.80–</w:t>
        </w:r>
      </w:ins>
      <w:ins w:id="285" w:author="James Howison" w:date="2015-01-09T09:41:00Z">
        <w:r w:rsidR="00762E35">
          <w:rPr>
            <w:rFonts w:ascii="Calibri" w:eastAsia="Calibri" w:hAnsi="Calibri" w:cs="Calibri"/>
          </w:rPr>
          <w:t>0</w:t>
        </w:r>
      </w:ins>
      <w:ins w:id="286" w:author="James Howison" w:date="2015-01-07T15:58:00Z">
        <w:r w:rsidR="000A6F26">
          <w:rPr>
            <w:rFonts w:ascii="Calibri" w:eastAsia="Calibri" w:hAnsi="Calibri" w:cs="Calibri"/>
          </w:rPr>
          <w:t>.90)</w:t>
        </w:r>
      </w:ins>
      <w:ins w:id="287" w:author="James Howison" w:date="2015-01-07T15:59:00Z">
        <w:r w:rsidR="00A86C55">
          <w:rPr>
            <w:rFonts w:ascii="Calibri" w:eastAsia="Calibri" w:hAnsi="Calibri" w:cs="Calibri"/>
          </w:rPr>
          <w:t>.</w:t>
        </w:r>
      </w:ins>
      <w:del w:id="288" w:author="James Howison" w:date="2015-01-07T15:59:00Z">
        <w:r w:rsidDel="00A86C55">
          <w:rPr>
            <w:rFonts w:ascii="Calibri" w:eastAsia="Calibri" w:hAnsi="Calibri" w:cs="Calibri"/>
          </w:rPr>
          <w:delText>,</w:delText>
        </w:r>
      </w:del>
      <w:r>
        <w:rPr>
          <w:rFonts w:ascii="Calibri" w:eastAsia="Calibri" w:hAnsi="Calibri" w:cs="Calibri"/>
        </w:rPr>
        <w:t xml:space="preserve"> </w:t>
      </w:r>
      <w:del w:id="289" w:author="James Howison" w:date="2015-01-07T15:59:00Z">
        <w:r w:rsidDel="00A86C55">
          <w:rPr>
            <w:rFonts w:ascii="Calibri" w:eastAsia="Calibri" w:hAnsi="Calibri" w:cs="Calibri"/>
          </w:rPr>
          <w:delText xml:space="preserve">while </w:delText>
        </w:r>
        <w:r w:rsidR="008F76F6" w:rsidDel="00A86C55">
          <w:rPr>
            <w:rFonts w:ascii="Calibri" w:eastAsia="Calibri" w:hAnsi="Calibri" w:cs="Calibri"/>
          </w:rPr>
          <w:delText>1</w:delText>
        </w:r>
        <w:r w:rsidR="008F76F6" w:rsidDel="00CF210C">
          <w:rPr>
            <w:rFonts w:ascii="Calibri" w:eastAsia="Calibri" w:hAnsi="Calibri" w:cs="Calibri"/>
          </w:rPr>
          <w:delText>3</w:delText>
        </w:r>
        <w:r w:rsidDel="00A86C55">
          <w:rPr>
            <w:rFonts w:ascii="Calibri" w:eastAsia="Calibri" w:hAnsi="Calibri" w:cs="Calibri"/>
          </w:rPr>
          <w:delText>% were not findable</w:delText>
        </w:r>
        <w:r w:rsidR="008F76F6" w:rsidDel="00A86C55">
          <w:rPr>
            <w:rFonts w:ascii="Calibri" w:eastAsia="Calibri" w:hAnsi="Calibri" w:cs="Calibri"/>
          </w:rPr>
          <w:delText xml:space="preserve"> at all</w:delText>
        </w:r>
        <w:r w:rsidDel="00A86C55">
          <w:rPr>
            <w:rFonts w:ascii="Calibri" w:eastAsia="Calibri" w:hAnsi="Calibri" w:cs="Calibri"/>
          </w:rPr>
          <w:delText xml:space="preserve">. </w:delText>
        </w:r>
      </w:del>
      <w:r>
        <w:rPr>
          <w:rFonts w:ascii="Calibri" w:eastAsia="Calibri" w:hAnsi="Calibri" w:cs="Calibri"/>
        </w:rPr>
        <w:t xml:space="preserve">Again, </w:t>
      </w:r>
      <w:ins w:id="290" w:author="James Howison" w:date="2015-01-07T15:56:00Z">
        <w:r w:rsidR="00865C7F">
          <w:rPr>
            <w:rFonts w:ascii="Calibri" w:eastAsia="Calibri" w:hAnsi="Calibri" w:cs="Calibri"/>
          </w:rPr>
          <w:t xml:space="preserve">there were no statistically significant differences between the strata </w:t>
        </w:r>
      </w:ins>
      <w:ins w:id="291" w:author="James Howison" w:date="2015-01-07T15:57:00Z">
        <w:r w:rsidR="00865C7F">
          <w:rPr>
            <w:rFonts w:ascii="Calibri" w:eastAsia="Calibri" w:hAnsi="Calibri" w:cs="Calibri"/>
          </w:rPr>
          <w:t>(</w:t>
        </w:r>
      </w:ins>
      <w:del w:id="292" w:author="James Howison" w:date="2015-01-07T15:57:00Z">
        <w:r w:rsidDel="00865C7F">
          <w:rPr>
            <w:rFonts w:ascii="Calibri" w:eastAsia="Calibri" w:hAnsi="Calibri" w:cs="Calibri"/>
          </w:rPr>
          <w:delText xml:space="preserve">publications in the top </w:delText>
        </w:r>
      </w:del>
      <w:del w:id="293" w:author="James Howison" w:date="2015-01-07T08:42:00Z">
        <w:r w:rsidDel="00F97010">
          <w:rPr>
            <w:rFonts w:ascii="Calibri" w:eastAsia="Calibri" w:hAnsi="Calibri" w:cs="Calibri"/>
          </w:rPr>
          <w:delText>tier</w:delText>
        </w:r>
      </w:del>
      <w:del w:id="294" w:author="James Howison" w:date="2015-01-07T15:57:00Z">
        <w:r w:rsidDel="00865C7F">
          <w:rPr>
            <w:rFonts w:ascii="Calibri" w:eastAsia="Calibri" w:hAnsi="Calibri" w:cs="Calibri"/>
          </w:rPr>
          <w:delText xml:space="preserve"> performed a little worse on this</w:delText>
        </w:r>
        <w:r w:rsidR="00920BB9" w:rsidDel="00865C7F">
          <w:rPr>
            <w:rFonts w:ascii="Calibri" w:eastAsia="Calibri" w:hAnsi="Calibri" w:cs="Calibri"/>
          </w:rPr>
          <w:delText xml:space="preserve">, with only </w:delText>
        </w:r>
      </w:del>
      <w:r w:rsidR="00920BB9">
        <w:rPr>
          <w:rFonts w:ascii="Calibri" w:eastAsia="Calibri" w:hAnsi="Calibri" w:cs="Calibri"/>
        </w:rPr>
        <w:t xml:space="preserve">84% in </w:t>
      </w:r>
      <w:del w:id="295" w:author="James Howison" w:date="2015-01-07T08:42:00Z">
        <w:r w:rsidR="00920BB9" w:rsidDel="00F97010">
          <w:rPr>
            <w:rFonts w:ascii="Calibri" w:eastAsia="Calibri" w:hAnsi="Calibri" w:cs="Calibri"/>
          </w:rPr>
          <w:delText>Tier</w:delText>
        </w:r>
      </w:del>
      <w:ins w:id="296" w:author="James Howison" w:date="2015-01-07T08:42:00Z">
        <w:r w:rsidR="00F97010">
          <w:rPr>
            <w:rFonts w:ascii="Calibri" w:eastAsia="Calibri" w:hAnsi="Calibri" w:cs="Calibri"/>
          </w:rPr>
          <w:t>Strata</w:t>
        </w:r>
      </w:ins>
      <w:r w:rsidR="00920BB9">
        <w:rPr>
          <w:rFonts w:ascii="Calibri" w:eastAsia="Calibri" w:hAnsi="Calibri" w:cs="Calibri"/>
        </w:rPr>
        <w:t xml:space="preserve"> 1, 85% in </w:t>
      </w:r>
      <w:del w:id="297" w:author="James Howison" w:date="2015-01-07T08:42:00Z">
        <w:r w:rsidR="00920BB9" w:rsidDel="00F97010">
          <w:rPr>
            <w:rFonts w:ascii="Calibri" w:eastAsia="Calibri" w:hAnsi="Calibri" w:cs="Calibri"/>
          </w:rPr>
          <w:delText>Tier</w:delText>
        </w:r>
      </w:del>
      <w:ins w:id="298" w:author="James Howison" w:date="2015-01-07T08:42:00Z">
        <w:r w:rsidR="00F97010">
          <w:rPr>
            <w:rFonts w:ascii="Calibri" w:eastAsia="Calibri" w:hAnsi="Calibri" w:cs="Calibri"/>
          </w:rPr>
          <w:t>Strata</w:t>
        </w:r>
      </w:ins>
      <w:r w:rsidR="00920BB9">
        <w:rPr>
          <w:rFonts w:ascii="Calibri" w:eastAsia="Calibri" w:hAnsi="Calibri" w:cs="Calibri"/>
        </w:rPr>
        <w:t xml:space="preserve"> 2, and 91</w:t>
      </w:r>
      <w:r w:rsidR="001B22BC">
        <w:rPr>
          <w:rFonts w:ascii="Calibri" w:eastAsia="Calibri" w:hAnsi="Calibri" w:cs="Calibri"/>
        </w:rPr>
        <w:t xml:space="preserve">% in </w:t>
      </w:r>
      <w:del w:id="299" w:author="James Howison" w:date="2015-01-07T08:42:00Z">
        <w:r w:rsidR="001B22BC" w:rsidDel="00F97010">
          <w:rPr>
            <w:rFonts w:ascii="Calibri" w:eastAsia="Calibri" w:hAnsi="Calibri" w:cs="Calibri"/>
          </w:rPr>
          <w:delText>Tier</w:delText>
        </w:r>
      </w:del>
      <w:ins w:id="300" w:author="James Howison" w:date="2015-01-07T08:42:00Z">
        <w:r w:rsidR="00F97010">
          <w:rPr>
            <w:rFonts w:ascii="Calibri" w:eastAsia="Calibri" w:hAnsi="Calibri" w:cs="Calibri"/>
          </w:rPr>
          <w:t>Strata</w:t>
        </w:r>
      </w:ins>
      <w:r w:rsidR="001B22BC">
        <w:rPr>
          <w:rFonts w:ascii="Calibri" w:eastAsia="Calibri" w:hAnsi="Calibri" w:cs="Calibri"/>
        </w:rPr>
        <w:t xml:space="preserve"> 3.</w:t>
      </w:r>
      <w:ins w:id="301" w:author="James Howison" w:date="2015-01-07T15:57:00Z">
        <w:r w:rsidR="00865C7F">
          <w:rPr>
            <w:rFonts w:ascii="Calibri" w:eastAsia="Calibri" w:hAnsi="Calibri" w:cs="Calibri"/>
          </w:rPr>
          <w:t>)</w:t>
        </w:r>
      </w:ins>
      <w:ins w:id="302" w:author="James Howison" w:date="2015-01-07T15:59:00Z">
        <w:r w:rsidR="00A86C55">
          <w:rPr>
            <w:rFonts w:ascii="Calibri" w:eastAsia="Calibri" w:hAnsi="Calibri" w:cs="Calibri"/>
          </w:rPr>
          <w:t xml:space="preserve"> </w:t>
        </w:r>
      </w:ins>
      <w:ins w:id="303" w:author="James Howison" w:date="2015-01-07T16:00:00Z">
        <w:r w:rsidR="00A86C55">
          <w:rPr>
            <w:rFonts w:ascii="Calibri" w:eastAsia="Calibri" w:hAnsi="Calibri" w:cs="Calibri"/>
          </w:rPr>
          <w:t>In the dataset</w:t>
        </w:r>
      </w:ins>
      <w:ins w:id="304" w:author="James Howison" w:date="2015-01-09T09:41:00Z">
        <w:r w:rsidR="00762E35">
          <w:rPr>
            <w:rFonts w:ascii="Calibri" w:eastAsia="Calibri" w:hAnsi="Calibri" w:cs="Calibri"/>
          </w:rPr>
          <w:t>,</w:t>
        </w:r>
      </w:ins>
      <w:ins w:id="305" w:author="James Howison" w:date="2015-01-07T16:00:00Z">
        <w:r w:rsidR="00A86C55">
          <w:rPr>
            <w:rFonts w:ascii="Calibri" w:eastAsia="Calibri" w:hAnsi="Calibri" w:cs="Calibri"/>
          </w:rPr>
          <w:t xml:space="preserve"> </w:t>
        </w:r>
      </w:ins>
      <w:ins w:id="306" w:author="James Howison" w:date="2015-01-07T15:59:00Z">
        <w:r w:rsidR="00A86C55">
          <w:rPr>
            <w:rFonts w:ascii="Calibri" w:eastAsia="Calibri" w:hAnsi="Calibri" w:cs="Calibri"/>
          </w:rPr>
          <w:t>14%</w:t>
        </w:r>
      </w:ins>
      <w:ins w:id="307" w:author="James Howison" w:date="2015-01-07T18:09:00Z">
        <w:r w:rsidR="00527A57">
          <w:rPr>
            <w:rFonts w:ascii="Calibri" w:eastAsia="Calibri" w:hAnsi="Calibri" w:cs="Calibri"/>
          </w:rPr>
          <w:t xml:space="preserve"> of packages mentioned in papers</w:t>
        </w:r>
      </w:ins>
      <w:ins w:id="308" w:author="James Howison" w:date="2015-01-07T15:59:00Z">
        <w:r w:rsidR="00A86C55">
          <w:rPr>
            <w:rFonts w:ascii="Calibri" w:eastAsia="Calibri" w:hAnsi="Calibri" w:cs="Calibri"/>
          </w:rPr>
          <w:t xml:space="preserve"> were not findable at all (95% CI: </w:t>
        </w:r>
      </w:ins>
      <w:ins w:id="309" w:author="James Howison" w:date="2015-01-09T09:41:00Z">
        <w:r w:rsidR="00762E35">
          <w:rPr>
            <w:rFonts w:ascii="Calibri" w:eastAsia="Calibri" w:hAnsi="Calibri" w:cs="Calibri"/>
          </w:rPr>
          <w:t>0</w:t>
        </w:r>
      </w:ins>
      <w:ins w:id="310" w:author="James Howison" w:date="2015-01-07T15:59:00Z">
        <w:r w:rsidR="00A86C55">
          <w:rPr>
            <w:rFonts w:ascii="Calibri" w:eastAsia="Calibri" w:hAnsi="Calibri" w:cs="Calibri"/>
          </w:rPr>
          <w:t>.10–</w:t>
        </w:r>
      </w:ins>
      <w:ins w:id="311" w:author="James Howison" w:date="2015-01-09T09:41:00Z">
        <w:r w:rsidR="00762E35">
          <w:rPr>
            <w:rFonts w:ascii="Calibri" w:eastAsia="Calibri" w:hAnsi="Calibri" w:cs="Calibri"/>
          </w:rPr>
          <w:t>0</w:t>
        </w:r>
      </w:ins>
      <w:ins w:id="312" w:author="James Howison" w:date="2015-01-07T15:59:00Z">
        <w:r w:rsidR="00A86C55">
          <w:rPr>
            <w:rFonts w:ascii="Calibri" w:eastAsia="Calibri" w:hAnsi="Calibri" w:cs="Calibri"/>
          </w:rPr>
          <w:t>.20).</w:t>
        </w:r>
      </w:ins>
    </w:p>
    <w:p w14:paraId="6B03845D" w14:textId="77777777" w:rsidR="00A6514D" w:rsidRDefault="00A6514D" w:rsidP="00323B94">
      <w:pPr>
        <w:pStyle w:val="Normal1"/>
      </w:pPr>
    </w:p>
    <w:p w14:paraId="29090323" w14:textId="618D605B" w:rsidR="002644D2" w:rsidRDefault="00323B94">
      <w:pPr>
        <w:pStyle w:val="Normal1"/>
        <w:rPr>
          <w:ins w:id="313" w:author="James Howison" w:date="2015-01-12T10:32:00Z"/>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w:t>
      </w:r>
      <w:ins w:id="314" w:author="James Howison" w:date="2015-01-07T16:00:00Z">
        <w:r w:rsidR="00AD4039">
          <w:rPr>
            <w:rFonts w:ascii="Calibri" w:eastAsia="Calibri" w:hAnsi="Calibri" w:cs="Calibri"/>
          </w:rPr>
          <w:t>, 95%</w:t>
        </w:r>
        <w:r w:rsidR="002A757E">
          <w:rPr>
            <w:rFonts w:ascii="Calibri" w:eastAsia="Calibri" w:hAnsi="Calibri" w:cs="Calibri"/>
          </w:rPr>
          <w:t xml:space="preserve"> </w:t>
        </w:r>
        <w:r w:rsidR="00AD4039">
          <w:rPr>
            <w:rFonts w:ascii="Calibri" w:eastAsia="Calibri" w:hAnsi="Calibri" w:cs="Calibri"/>
          </w:rPr>
          <w:t xml:space="preserve">CI </w:t>
        </w:r>
        <w:r w:rsidR="002A757E">
          <w:rPr>
            <w:rFonts w:ascii="Calibri" w:eastAsia="Calibri" w:hAnsi="Calibri" w:cs="Calibri"/>
          </w:rPr>
          <w:t>0</w:t>
        </w:r>
        <w:r w:rsidR="00AD4039">
          <w:rPr>
            <w:rFonts w:ascii="Calibri" w:eastAsia="Calibri" w:hAnsi="Calibri" w:cs="Calibri"/>
          </w:rPr>
          <w:t>.22–</w:t>
        </w:r>
        <w:r w:rsidR="002A757E">
          <w:rPr>
            <w:rFonts w:ascii="Calibri" w:eastAsia="Calibri" w:hAnsi="Calibri" w:cs="Calibri"/>
          </w:rPr>
          <w:t>0</w:t>
        </w:r>
        <w:r w:rsidR="00AD4039">
          <w:rPr>
            <w:rFonts w:ascii="Calibri" w:eastAsia="Calibri" w:hAnsi="Calibri" w:cs="Calibri"/>
          </w:rPr>
          <w:t>.35)</w:t>
        </w:r>
      </w:ins>
      <w:del w:id="315" w:author="James Howison" w:date="2015-01-07T16:00:00Z">
        <w:r w:rsidR="00A14B97" w:rsidDel="00AD4039">
          <w:rPr>
            <w:rFonts w:ascii="Calibri" w:eastAsia="Calibri" w:hAnsi="Calibri" w:cs="Calibri"/>
          </w:rPr>
          <w:delText>)</w:delText>
        </w:r>
      </w:del>
      <w:r w:rsidR="00A14B97">
        <w:rPr>
          <w:rFonts w:ascii="Calibri" w:eastAsia="Calibri" w:hAnsi="Calibri" w:cs="Calibri"/>
        </w:rPr>
        <w:t xml:space="preserve">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ins w:id="316" w:author="James Howison" w:date="2015-01-07T16:01:00Z">
        <w:r w:rsidR="00057A77">
          <w:rPr>
            <w:rFonts w:ascii="Calibri" w:eastAsia="Calibri" w:hAnsi="Calibri" w:cs="Calibri"/>
          </w:rPr>
          <w:t>, 95% CI: 0.02–0.10</w:t>
        </w:r>
      </w:ins>
      <w:r w:rsidR="003344AD">
        <w:rPr>
          <w:rFonts w:ascii="Calibri" w:eastAsia="Calibri" w:hAnsi="Calibri" w:cs="Calibri"/>
        </w:rPr>
        <w:t>)</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F08D041" w14:textId="77777777" w:rsidR="001D4F81" w:rsidRDefault="001D4F81">
      <w:pPr>
        <w:pStyle w:val="Normal1"/>
        <w:rPr>
          <w:ins w:id="317" w:author="James Howison" w:date="2015-01-12T10:32:00Z"/>
          <w:rFonts w:ascii="Calibri" w:eastAsia="Calibri" w:hAnsi="Calibri" w:cs="Calibri"/>
        </w:rPr>
      </w:pPr>
    </w:p>
    <w:p w14:paraId="702A2414" w14:textId="77777777" w:rsidR="001D4F81" w:rsidRPr="00A6514D" w:rsidRDefault="001D4F81">
      <w:pPr>
        <w:pStyle w:val="Normal1"/>
        <w:rPr>
          <w:rFonts w:ascii="Calibri" w:eastAsia="Calibri" w:hAnsi="Calibri" w:cs="Calibri"/>
        </w:rPr>
      </w:pPr>
    </w:p>
    <w:p w14:paraId="59CA1F25" w14:textId="77777777" w:rsidR="002644D2" w:rsidRDefault="00A14B97">
      <w:pPr>
        <w:pStyle w:val="Heading3"/>
        <w:contextualSpacing w:val="0"/>
      </w:pPr>
      <w:bookmarkStart w:id="318" w:name="h.6pf4bxslsw60" w:colFirst="0" w:colLast="0"/>
      <w:bookmarkEnd w:id="318"/>
      <w:r>
        <w:t>Accessibility and reusability</w:t>
      </w:r>
    </w:p>
    <w:p w14:paraId="3A19A895" w14:textId="77777777" w:rsidR="002644D2" w:rsidRDefault="002644D2">
      <w:pPr>
        <w:pStyle w:val="Normal1"/>
      </w:pPr>
    </w:p>
    <w:p w14:paraId="05652351" w14:textId="41F819CA"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t>
      </w:r>
      <w:del w:id="319" w:author="James Howison" w:date="2015-01-07T16:07:00Z">
        <w:r w:rsidDel="008D0697">
          <w:rPr>
            <w:rFonts w:ascii="Calibri" w:eastAsia="Calibri" w:hAnsi="Calibri" w:cs="Calibri"/>
          </w:rPr>
          <w:delText xml:space="preserve">was </w:delText>
        </w:r>
      </w:del>
      <w:ins w:id="320" w:author="James Howison" w:date="2015-01-07T16:07:00Z">
        <w:r w:rsidR="008D0697">
          <w:rPr>
            <w:rFonts w:ascii="Calibri" w:eastAsia="Calibri" w:hAnsi="Calibri" w:cs="Calibri"/>
          </w:rPr>
          <w:t xml:space="preserve">were </w:t>
        </w:r>
      </w:ins>
      <w:r>
        <w:rPr>
          <w:rFonts w:ascii="Calibri" w:eastAsia="Calibri" w:hAnsi="Calibri" w:cs="Calibri"/>
        </w:rPr>
        <w:t xml:space="preserve">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67F44C82"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ins w:id="321" w:author="James Howison" w:date="2015-01-07T16:13:00Z">
        <w:r w:rsidR="00C90DFA">
          <w:rPr>
            <w:rFonts w:ascii="Calibri" w:eastAsia="Calibri" w:hAnsi="Calibri" w:cs="Calibri"/>
          </w:rPr>
          <w:t xml:space="preserve">, 95% CI: </w:t>
        </w:r>
      </w:ins>
      <w:ins w:id="322" w:author="James Howison" w:date="2015-01-07T16:14:00Z">
        <w:r w:rsidR="00C90DFA">
          <w:rPr>
            <w:rFonts w:ascii="Calibri" w:eastAsia="Calibri" w:hAnsi="Calibri" w:cs="Calibri"/>
          </w:rPr>
          <w:t>0.71–0.85</w:t>
        </w:r>
      </w:ins>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w:t>
      </w:r>
      <w:ins w:id="323" w:author="James Howison" w:date="2015-01-07T16:14:00Z">
        <w:r w:rsidR="00C90DFA">
          <w:rPr>
            <w:rFonts w:ascii="Calibri" w:eastAsia="Calibri" w:hAnsi="Calibri" w:cs="Calibri"/>
          </w:rPr>
          <w:t>, 95% CI: 0.39–0.57</w:t>
        </w:r>
      </w:ins>
      <w:del w:id="324" w:author="James Howison" w:date="2015-01-07T16:14:00Z">
        <w:r w:rsidR="00375AA7" w:rsidDel="00C90DFA">
          <w:rPr>
            <w:rFonts w:ascii="Calibri" w:eastAsia="Calibri" w:hAnsi="Calibri" w:cs="Calibri"/>
          </w:rPr>
          <w:delText xml:space="preserve"> overall</w:delText>
        </w:r>
      </w:del>
      <w:r w:rsidR="00375AA7">
        <w:rPr>
          <w:rFonts w:ascii="Calibri" w:eastAsia="Calibri" w:hAnsi="Calibri" w:cs="Calibri"/>
        </w:rPr>
        <w:t xml:space="preserve">) </w:t>
      </w:r>
      <w:r w:rsidRPr="00375AA7">
        <w:rPr>
          <w:rFonts w:ascii="Calibri" w:eastAsia="Calibri" w:hAnsi="Calibri" w:cs="Calibri"/>
        </w:rPr>
        <w:t xml:space="preserve">offered access without payment, while </w:t>
      </w:r>
      <w:ins w:id="325" w:author="James Howison" w:date="2015-01-07T16:15:00Z">
        <w:r w:rsidR="00983ADE">
          <w:rPr>
            <w:rFonts w:ascii="Calibri" w:eastAsia="Calibri" w:hAnsi="Calibri" w:cs="Calibri"/>
          </w:rPr>
          <w:t xml:space="preserve">the rest </w:t>
        </w:r>
      </w:ins>
      <w:del w:id="326" w:author="James Howison" w:date="2015-01-07T16:15:00Z">
        <w:r w:rsidR="007643AE" w:rsidRPr="007643AE" w:rsidDel="00983ADE">
          <w:rPr>
            <w:rFonts w:ascii="Calibri" w:eastAsia="Calibri" w:hAnsi="Calibri" w:cs="Calibri"/>
          </w:rPr>
          <w:delText xml:space="preserve">46 </w:delText>
        </w:r>
        <w:r w:rsidR="00375AA7" w:rsidRPr="00375AA7" w:rsidDel="00983ADE">
          <w:rPr>
            <w:rFonts w:ascii="Calibri" w:eastAsia="Calibri" w:hAnsi="Calibri" w:cs="Calibri"/>
          </w:rPr>
          <w:delText>(</w:delText>
        </w:r>
        <w:r w:rsidR="007643AE" w:rsidDel="00983ADE">
          <w:rPr>
            <w:rFonts w:ascii="Calibri" w:eastAsia="Calibri" w:hAnsi="Calibri" w:cs="Calibri"/>
          </w:rPr>
          <w:delText>31</w:delText>
        </w:r>
        <w:r w:rsidRPr="00375AA7" w:rsidDel="00983ADE">
          <w:rPr>
            <w:rFonts w:ascii="Calibri" w:eastAsia="Calibri" w:hAnsi="Calibri" w:cs="Calibri"/>
          </w:rPr>
          <w:delText>%</w:delText>
        </w:r>
      </w:del>
      <w:del w:id="327" w:author="James Howison" w:date="2015-01-07T16:14:00Z">
        <w:r w:rsidR="00375AA7" w:rsidRPr="00375AA7" w:rsidDel="00983ADE">
          <w:rPr>
            <w:rFonts w:ascii="Calibri" w:eastAsia="Calibri" w:hAnsi="Calibri" w:cs="Calibri"/>
          </w:rPr>
          <w:delText xml:space="preserve"> overall</w:delText>
        </w:r>
      </w:del>
      <w:del w:id="328" w:author="James Howison" w:date="2015-01-07T16:15:00Z">
        <w:r w:rsidR="00375AA7" w:rsidRPr="00375AA7" w:rsidDel="00983ADE">
          <w:rPr>
            <w:rFonts w:ascii="Calibri" w:eastAsia="Calibri" w:hAnsi="Calibri" w:cs="Calibri"/>
          </w:rPr>
          <w:delText>)</w:delText>
        </w:r>
        <w:r w:rsidRPr="00375AA7" w:rsidDel="00983ADE">
          <w:rPr>
            <w:rFonts w:ascii="Calibri" w:eastAsia="Calibri" w:hAnsi="Calibri" w:cs="Calibri"/>
          </w:rPr>
          <w:delText xml:space="preserve"> </w:delText>
        </w:r>
      </w:del>
      <w:r w:rsidRPr="00375AA7">
        <w:rPr>
          <w:rFonts w:ascii="Calibri" w:eastAsia="Calibri" w:hAnsi="Calibri" w:cs="Calibri"/>
        </w:rPr>
        <w:t>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ins w:id="329" w:author="James Howison" w:date="2015-01-07T16:15:00Z">
        <w:r w:rsidR="00373B76">
          <w:rPr>
            <w:rFonts w:ascii="Calibri" w:eastAsia="Calibri" w:hAnsi="Calibri" w:cs="Calibri"/>
          </w:rPr>
          <w:t xml:space="preserve">, 95% CI: </w:t>
        </w:r>
      </w:ins>
      <w:ins w:id="330" w:author="James Howison" w:date="2015-01-07T16:16:00Z">
        <w:r w:rsidR="00373B76">
          <w:rPr>
            <w:rFonts w:ascii="Calibri" w:eastAsia="Calibri" w:hAnsi="Calibri" w:cs="Calibri"/>
          </w:rPr>
          <w:t>0.25–0.40</w:t>
        </w:r>
      </w:ins>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ins w:id="331" w:author="James Howison" w:date="2015-01-07T16:16:00Z">
        <w:r w:rsidR="00373B76">
          <w:rPr>
            <w:rFonts w:ascii="Calibri" w:eastAsia="Calibri" w:hAnsi="Calibri" w:cs="Calibri"/>
          </w:rPr>
          <w:t>, 95% CI: 0.14–0.27</w:t>
        </w:r>
      </w:ins>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25DDD948" w:rsidR="002644D2" w:rsidRDefault="00A14B97">
      <w:pPr>
        <w:pStyle w:val="Normal1"/>
        <w:rPr>
          <w:rFonts w:ascii="Calibri" w:eastAsia="Calibri" w:hAnsi="Calibri" w:cs="Calibri"/>
        </w:rPr>
      </w:pPr>
      <w:r>
        <w:rPr>
          <w:rFonts w:ascii="Calibri" w:eastAsia="Calibri" w:hAnsi="Calibri" w:cs="Calibri"/>
        </w:rPr>
        <w:t>Viewed by</w:t>
      </w:r>
      <w:r w:rsidR="00A85AEF">
        <w:rPr>
          <w:rFonts w:ascii="Calibri" w:eastAsia="Calibri" w:hAnsi="Calibri" w:cs="Calibri"/>
        </w:rPr>
        <w:t xml:space="preserve"> strata, as shown in </w:t>
      </w:r>
      <w:r w:rsidR="00A85AEF">
        <w:rPr>
          <w:rFonts w:ascii="Calibri" w:eastAsia="Calibri" w:hAnsi="Calibri" w:cs="Calibri"/>
        </w:rPr>
        <w:fldChar w:fldCharType="begin"/>
      </w:r>
      <w:r w:rsidR="00A85AEF">
        <w:rPr>
          <w:rFonts w:ascii="Calibri" w:eastAsia="Calibri" w:hAnsi="Calibri" w:cs="Calibri"/>
        </w:rPr>
        <w:instrText xml:space="preserve"> REF _Ref270151781 \h </w:instrText>
      </w:r>
      <w:r w:rsidR="00A85AEF">
        <w:rPr>
          <w:rFonts w:ascii="Calibri" w:eastAsia="Calibri" w:hAnsi="Calibri" w:cs="Calibri"/>
        </w:rPr>
      </w:r>
      <w:r w:rsidR="00A85AEF">
        <w:rPr>
          <w:rFonts w:ascii="Calibri" w:eastAsia="Calibri" w:hAnsi="Calibri" w:cs="Calibri"/>
        </w:rPr>
        <w:fldChar w:fldCharType="separate"/>
      </w:r>
      <w:r w:rsidR="00C47499">
        <w:t xml:space="preserve">Figure </w:t>
      </w:r>
      <w:r w:rsidR="00C47499">
        <w:rPr>
          <w:noProof/>
        </w:rPr>
        <w:t>4</w:t>
      </w:r>
      <w:r w:rsidR="00A85AEF">
        <w:rPr>
          <w:rFonts w:ascii="Calibri" w:eastAsia="Calibri" w:hAnsi="Calibri" w:cs="Calibri"/>
        </w:rPr>
        <w:fldChar w:fldCharType="end"/>
      </w:r>
      <w:r>
        <w:rPr>
          <w:rFonts w:ascii="Calibri" w:eastAsia="Calibri" w:hAnsi="Calibri" w:cs="Calibri"/>
        </w:rPr>
        <w:t xml:space="preserve">, </w:t>
      </w:r>
      <w:r w:rsidR="000F5D39">
        <w:rPr>
          <w:rFonts w:ascii="Calibri" w:eastAsia="Calibri" w:hAnsi="Calibri" w:cs="Calibri"/>
        </w:rPr>
        <w:t>we can see that there is no systematic variance across strata on these features, meaning that</w:t>
      </w:r>
      <w:ins w:id="332" w:author="James Howison" w:date="2015-01-07T16:17:00Z">
        <w:r w:rsidR="0054120F">
          <w:rPr>
            <w:rFonts w:ascii="Calibri" w:eastAsia="Calibri" w:hAnsi="Calibri" w:cs="Calibri"/>
          </w:rPr>
          <w:t xml:space="preserve"> </w:t>
        </w:r>
        <w:r w:rsidR="006744AA">
          <w:rPr>
            <w:rFonts w:ascii="Calibri" w:eastAsia="Calibri" w:hAnsi="Calibri" w:cs="Calibri"/>
          </w:rPr>
          <w:t xml:space="preserve">there is no evidence that articles published in journals with higher impact factors </w:t>
        </w:r>
      </w:ins>
      <w:ins w:id="333" w:author="James Howison" w:date="2015-01-07T16:18:00Z">
        <w:r w:rsidR="006744AA">
          <w:rPr>
            <w:rFonts w:ascii="Calibri" w:eastAsia="Calibri" w:hAnsi="Calibri" w:cs="Calibri"/>
          </w:rPr>
          <w:t>systematically tend to use software that offers greater utility for replication and extension</w:t>
        </w:r>
      </w:ins>
      <w:ins w:id="334" w:author="James Howison" w:date="2015-01-07T17:15:00Z">
        <w:r w:rsidR="0054120F">
          <w:rPr>
            <w:rFonts w:ascii="Calibri" w:eastAsia="Calibri" w:hAnsi="Calibri" w:cs="Calibri"/>
          </w:rPr>
          <w:t xml:space="preserve"> (or, that our sample is not sufficiently large to see differences)</w:t>
        </w:r>
      </w:ins>
      <w:ins w:id="335" w:author="James Howison" w:date="2015-01-07T16:18:00Z">
        <w:r w:rsidR="006744AA">
          <w:rPr>
            <w:rFonts w:ascii="Calibri" w:eastAsia="Calibri" w:hAnsi="Calibri" w:cs="Calibri"/>
          </w:rPr>
          <w:t>.</w:t>
        </w:r>
      </w:ins>
      <w:del w:id="336" w:author="James Howison" w:date="2015-01-07T16:17:00Z">
        <w:r w:rsidR="000F5D39" w:rsidDel="006744AA">
          <w:rPr>
            <w:rFonts w:ascii="Calibri" w:eastAsia="Calibri" w:hAnsi="Calibri" w:cs="Calibri"/>
          </w:rPr>
          <w:delText xml:space="preserve"> </w:delText>
        </w:r>
        <w:r w:rsidR="00F53848" w:rsidDel="006744AA">
          <w:rPr>
            <w:rFonts w:ascii="Calibri" w:eastAsia="Calibri" w:hAnsi="Calibri" w:cs="Calibri"/>
          </w:rPr>
          <w:delText>the</w:delText>
        </w:r>
      </w:del>
      <w:del w:id="337" w:author="James Howison" w:date="2015-01-07T16:18:00Z">
        <w:r w:rsidR="00F53848" w:rsidDel="006744AA">
          <w:rPr>
            <w:rFonts w:ascii="Calibri" w:eastAsia="Calibri" w:hAnsi="Calibri" w:cs="Calibri"/>
          </w:rPr>
          <w:delText xml:space="preserve"> replicability and extendability of articles published in higher quality venues is no higher than those published in lower quality venues. </w:delText>
        </w:r>
      </w:del>
      <w:r w:rsidR="00F53848">
        <w:rPr>
          <w:rFonts w:ascii="Calibri" w:eastAsia="Calibri" w:hAnsi="Calibri" w:cs="Calibri"/>
        </w:rPr>
        <w:t xml:space="preserve"> </w:t>
      </w:r>
    </w:p>
    <w:p w14:paraId="026AF6BA" w14:textId="77777777" w:rsidR="00095289" w:rsidRDefault="00095289">
      <w:pPr>
        <w:pStyle w:val="Normal1"/>
      </w:pPr>
    </w:p>
    <w:p w14:paraId="357BEA77" w14:textId="77777777" w:rsidR="00A85AEF" w:rsidRDefault="00095289" w:rsidP="00A85AEF">
      <w:pPr>
        <w:pStyle w:val="Normal1"/>
        <w:keepNext/>
      </w:pPr>
      <w:r>
        <w:rPr>
          <w:noProof/>
        </w:rPr>
        <w:drawing>
          <wp:inline distT="0" distB="0" distL="0" distR="0" wp14:anchorId="67ACDA38" wp14:editId="22B5091D">
            <wp:extent cx="3801491" cy="3042818"/>
            <wp:effectExtent l="0" t="0" r="8890" b="5715"/>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1599" cy="3042904"/>
                    </a:xfrm>
                    <a:prstGeom prst="rect">
                      <a:avLst/>
                    </a:prstGeom>
                    <a:noFill/>
                    <a:ln>
                      <a:noFill/>
                    </a:ln>
                  </pic:spPr>
                </pic:pic>
              </a:graphicData>
            </a:graphic>
          </wp:inline>
        </w:drawing>
      </w:r>
    </w:p>
    <w:p w14:paraId="38A5F0E6" w14:textId="63E4FE63" w:rsidR="002644D2" w:rsidRDefault="00A85AEF" w:rsidP="00A85AEF">
      <w:pPr>
        <w:pStyle w:val="Caption"/>
      </w:pPr>
      <w:bookmarkStart w:id="338" w:name="_Ref270151781"/>
      <w:r>
        <w:t xml:space="preserve">Figure </w:t>
      </w:r>
      <w:fldSimple w:instr=" SEQ Figure \* ARABIC ">
        <w:r w:rsidR="0006751D">
          <w:rPr>
            <w:noProof/>
          </w:rPr>
          <w:t>5</w:t>
        </w:r>
      </w:fldSimple>
      <w:bookmarkEnd w:id="338"/>
      <w:r>
        <w:t>: Accessibility and reusability of software by strata</w:t>
      </w:r>
    </w:p>
    <w:p w14:paraId="511771BC" w14:textId="77777777" w:rsidR="002644D2" w:rsidRDefault="00A14B97">
      <w:pPr>
        <w:pStyle w:val="Heading1"/>
        <w:widowControl w:val="0"/>
        <w:contextualSpacing w:val="0"/>
      </w:pPr>
      <w:bookmarkStart w:id="339" w:name="h.205c39kaboy1" w:colFirst="0" w:colLast="0"/>
      <w:bookmarkEnd w:id="339"/>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59895501" w:rsidR="002644D2" w:rsidRDefault="00A14B97">
      <w:pPr>
        <w:pStyle w:val="Normal1"/>
        <w:widowControl w:val="0"/>
      </w:pPr>
      <w:r>
        <w:t xml:space="preserve">While almost all mentions allow for identification of the software discussed, but only </w:t>
      </w:r>
      <w:ins w:id="340" w:author="James Howison" w:date="2015-01-09T10:02:00Z">
        <w:r w:rsidR="007F75FA">
          <w:t>between 80 and 90%</w:t>
        </w:r>
      </w:ins>
      <w:del w:id="341" w:author="James Howison" w:date="2015-01-09T10:03:00Z">
        <w:r w:rsidR="00095289" w:rsidDel="007F75FA">
          <w:delText>8</w:delText>
        </w:r>
      </w:del>
      <w:del w:id="342" w:author="James Howison" w:date="2015-01-09T10:02:00Z">
        <w:r w:rsidR="00095289" w:rsidDel="007F75FA">
          <w:delText>7</w:delText>
        </w:r>
        <w:r w:rsidDel="007F75FA">
          <w:delText>%</w:delText>
        </w:r>
      </w:del>
      <w:del w:id="343" w:author="James Howison" w:date="2015-01-09T10:03:00Z">
        <w:r w:rsidDel="007F75FA">
          <w:delText xml:space="preserve"> </w:delText>
        </w:r>
      </w:del>
      <w:r>
        <w:t>provide sufficient information to find that software</w:t>
      </w:r>
      <w:ins w:id="344" w:author="James Howison" w:date="2015-01-09T10:03:00Z">
        <w:r w:rsidR="007F75FA">
          <w:t xml:space="preserve"> (meaning 1 in 10 software packages are </w:t>
        </w:r>
      </w:ins>
      <w:ins w:id="345" w:author="James Howison" w:date="2015-01-09T10:22:00Z">
        <w:r w:rsidR="00420F71">
          <w:t>could not be found</w:t>
        </w:r>
      </w:ins>
      <w:ins w:id="346" w:author="James Howison" w:date="2015-01-09T10:03:00Z">
        <w:r w:rsidR="007F75FA">
          <w:t>)</w:t>
        </w:r>
      </w:ins>
      <w:r>
        <w:t xml:space="preserve">. Yet software, unlike almost all articles, typically changes over time, the ability to find a particular version is more important, and only </w:t>
      </w:r>
      <w:ins w:id="347" w:author="James Howison" w:date="2015-01-09T10:04:00Z">
        <w:r w:rsidR="007F75FA">
          <w:t>between 22 and 35%</w:t>
        </w:r>
      </w:ins>
      <w:del w:id="348" w:author="James Howison" w:date="2015-01-09T10:03:00Z">
        <w:r w:rsidR="00F22700" w:rsidDel="007F75FA">
          <w:delText>28</w:delText>
        </w:r>
        <w:r w:rsidDel="007F75FA">
          <w:delText>%</w:delText>
        </w:r>
      </w:del>
      <w:r>
        <w:t xml:space="preserve"> of software mentions provide that information; moreover only </w:t>
      </w:r>
      <w:ins w:id="349" w:author="James Howison" w:date="2015-01-09T10:04:00Z">
        <w:r w:rsidR="007F75FA">
          <w:t xml:space="preserve">between 2 and 10% </w:t>
        </w:r>
      </w:ins>
      <w:del w:id="350" w:author="James Howison" w:date="2015-01-09T10:04:00Z">
        <w:r w:rsidDel="007F75FA">
          <w:delText xml:space="preserve">in </w:delText>
        </w:r>
        <w:r w:rsidR="00F22700" w:rsidDel="007F75FA">
          <w:delText>5</w:delText>
        </w:r>
        <w:r w:rsidDel="007F75FA">
          <w:delText xml:space="preserve">% </w:delText>
        </w:r>
      </w:del>
      <w:r>
        <w:t>of cases can that specific version be found</w:t>
      </w:r>
      <w:ins w:id="351" w:author="James Howison" w:date="2015-01-09T10:04:00Z">
        <w:r w:rsidR="007F75FA">
          <w:t xml:space="preserve"> (meaning that 9 out of 10 times a specific version cannot be found)</w:t>
        </w:r>
      </w:ins>
      <w:r>
        <w:t>.</w:t>
      </w:r>
    </w:p>
    <w:p w14:paraId="360C9C8B" w14:textId="77777777" w:rsidR="002644D2" w:rsidRDefault="002644D2">
      <w:pPr>
        <w:pStyle w:val="Normal1"/>
        <w:widowControl w:val="0"/>
      </w:pPr>
    </w:p>
    <w:p w14:paraId="1CDE619B" w14:textId="33E0B335"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del w:id="352" w:author="James Howison" w:date="2015-01-09T10:05:00Z">
        <w:r w:rsidR="00F22700" w:rsidDel="007F75FA">
          <w:delText>78</w:delText>
        </w:r>
        <w:r w:rsidDel="007F75FA">
          <w:delText>%</w:delText>
        </w:r>
      </w:del>
      <w:ins w:id="353" w:author="James Howison" w:date="2015-01-09T10:05:00Z">
        <w:r w:rsidR="007F75FA">
          <w:t>between 72 and 80%</w:t>
        </w:r>
      </w:ins>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7A3331FB"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ins w:id="354" w:author="James Howison" w:date="2015-01-09T10:05:00Z">
        <w:r w:rsidR="007F75FA">
          <w:t xml:space="preserve">between 71 and 85% </w:t>
        </w:r>
      </w:ins>
      <w:del w:id="355" w:author="James Howison" w:date="2015-01-09T10:06:00Z">
        <w:r w:rsidR="00EB551A" w:rsidDel="007F75FA">
          <w:delText>79</w:delText>
        </w:r>
        <w:r w:rsidDel="007F75FA">
          <w:delText xml:space="preserve">% </w:delText>
        </w:r>
      </w:del>
      <w:r>
        <w:t xml:space="preserve">of software is available in any form, while only </w:t>
      </w:r>
      <w:del w:id="356" w:author="James Howison" w:date="2015-01-09T10:06:00Z">
        <w:r w:rsidR="00EB551A" w:rsidDel="007F75FA">
          <w:delText>32</w:delText>
        </w:r>
        <w:r w:rsidDel="007F75FA">
          <w:delText>%</w:delText>
        </w:r>
      </w:del>
      <w:ins w:id="357" w:author="James Howison" w:date="2015-01-09T10:06:00Z">
        <w:r w:rsidR="007F75FA">
          <w:t>between 25 and 40%</w:t>
        </w:r>
      </w:ins>
      <w:r>
        <w:t xml:space="preserve"> of the software mentioned is available in source form, facilitating inspection by those interested in replicating the research. Finally, only </w:t>
      </w:r>
      <w:ins w:id="358" w:author="James Howison" w:date="2015-01-09T10:06:00Z">
        <w:r w:rsidR="007F75FA">
          <w:t>between 14 and 27%</w:t>
        </w:r>
      </w:ins>
      <w:ins w:id="359" w:author="James Howison" w:date="2015-01-09T10:21:00Z">
        <w:r w:rsidR="00824B9D">
          <w:t xml:space="preserve"> </w:t>
        </w:r>
      </w:ins>
      <w:del w:id="360" w:author="James Howison" w:date="2015-01-09T10:06:00Z">
        <w:r w:rsidR="00EB551A" w:rsidDel="007F75FA">
          <w:delText>20</w:delText>
        </w:r>
        <w:r w:rsidDel="007F75FA">
          <w:delText xml:space="preserve">% </w:delText>
        </w:r>
      </w:del>
      <w:r>
        <w:t xml:space="preserve">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361" w:name="h.19ksdyujm55t" w:colFirst="0" w:colLast="0"/>
      <w:bookmarkEnd w:id="361"/>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w:t>
      </w:r>
      <w:proofErr w:type="spellStart"/>
      <w:r>
        <w:t>findability</w:t>
      </w:r>
      <w:proofErr w:type="spellEnd"/>
      <w:r>
        <w:t xml:space="preserve">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 xml:space="preserve">ve specific data on </w:t>
      </w:r>
      <w:proofErr w:type="gramStart"/>
      <w:r>
        <w:t>authors</w:t>
      </w:r>
      <w:proofErr w:type="gramEnd"/>
      <w:r>
        <w:t xml:space="preserve">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2E23F831" w:rsidR="002644D2" w:rsidRDefault="00A14B97">
      <w:pPr>
        <w:pStyle w:val="Normal1"/>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del w:id="362" w:author="James Howison" w:date="2015-01-07T08:42:00Z">
        <w:r w:rsidRPr="000E7ECF" w:rsidDel="00F97010">
          <w:delText>tier</w:delText>
        </w:r>
      </w:del>
      <w:proofErr w:type="spellStart"/>
      <w:ins w:id="363" w:author="James Howison" w:date="2015-01-07T08:42:00Z">
        <w:r w:rsidR="00F97010">
          <w:t>strata</w:t>
        </w:r>
      </w:ins>
      <w:r w:rsidRPr="000E7ECF">
        <w:t>s</w:t>
      </w:r>
      <w:proofErr w:type="spellEnd"/>
      <w:r w:rsidRPr="000E7ECF">
        <w:t xml:space="preserve"> seemed more </w:t>
      </w:r>
      <w:r w:rsidR="00244686" w:rsidRPr="000E7ECF">
        <w:t>likely to have such policies (3 of 5 journals</w:t>
      </w:r>
      <w:r w:rsidRPr="000E7ECF">
        <w:t xml:space="preserve"> in 1st </w:t>
      </w:r>
      <w:del w:id="364" w:author="James Howison" w:date="2015-01-07T08:42:00Z">
        <w:r w:rsidRPr="000E7ECF" w:rsidDel="00F97010">
          <w:delText>tier</w:delText>
        </w:r>
      </w:del>
      <w:ins w:id="365" w:author="James Howison" w:date="2015-01-07T08:42:00Z">
        <w:r w:rsidR="00F97010">
          <w:t>strata</w:t>
        </w:r>
      </w:ins>
      <w:r w:rsidR="00244686" w:rsidRPr="000E7ECF">
        <w:t xml:space="preserve"> (60%), 10 of 23</w:t>
      </w:r>
      <w:r w:rsidRPr="000E7ECF">
        <w:t xml:space="preserve"> in 2nd </w:t>
      </w:r>
      <w:del w:id="366" w:author="James Howison" w:date="2015-01-07T08:42:00Z">
        <w:r w:rsidRPr="000E7ECF" w:rsidDel="00F97010">
          <w:delText>tier</w:delText>
        </w:r>
      </w:del>
      <w:ins w:id="367" w:author="James Howison" w:date="2015-01-07T08:42:00Z">
        <w:r w:rsidR="00F97010">
          <w:t>strata</w:t>
        </w:r>
      </w:ins>
      <w:r w:rsidR="00244686" w:rsidRPr="000E7ECF">
        <w:t xml:space="preserve"> (43%) and 1 of 30</w:t>
      </w:r>
      <w:r w:rsidRPr="000E7ECF">
        <w:t xml:space="preserve"> in the third </w:t>
      </w:r>
      <w:del w:id="368" w:author="James Howison" w:date="2015-01-07T08:42:00Z">
        <w:r w:rsidRPr="000E7ECF" w:rsidDel="00F97010">
          <w:delText>tier</w:delText>
        </w:r>
      </w:del>
      <w:ins w:id="369" w:author="James Howison" w:date="2015-01-07T08:42:00Z">
        <w:r w:rsidR="00F97010">
          <w:t>strata</w:t>
        </w:r>
      </w:ins>
      <w:r w:rsidR="00244686" w:rsidRPr="000E7ECF">
        <w:t xml:space="preserve"> (3%</w:t>
      </w:r>
      <w:r w:rsidRPr="000E7ECF">
        <w:t>)</w:t>
      </w:r>
      <w:ins w:id="370" w:author="James Howison" w:date="2015-01-07T17:28:00Z">
        <w:r w:rsidR="00E45C42">
          <w:t xml:space="preserve">, with strata 3 showing statistically significant differences </w:t>
        </w:r>
      </w:ins>
      <w:ins w:id="371" w:author="James Howison" w:date="2015-01-07T17:30:00Z">
        <w:r w:rsidR="00E45C42">
          <w:t xml:space="preserve">from strata 1 and strata 2 </w:t>
        </w:r>
      </w:ins>
      <w:ins w:id="372" w:author="James Howison" w:date="2015-01-07T17:28:00Z">
        <w:r w:rsidR="00E45C42">
          <w:t>(p=</w:t>
        </w:r>
      </w:ins>
      <w:ins w:id="373" w:author="James Howison" w:date="2015-01-07T17:29:00Z">
        <w:r w:rsidR="00E45C42">
          <w:t>0.005)</w:t>
        </w:r>
      </w:ins>
      <w:r w:rsidRPr="000E7ECF">
        <w:t xml:space="preserve">. It may be that with clearer standards </w:t>
      </w:r>
      <w:r w:rsidR="00434513" w:rsidRPr="000E7ECF">
        <w:t>that</w:t>
      </w:r>
      <w:r w:rsidRPr="000E7ECF">
        <w:t xml:space="preserve"> are more broadly expected by authors, reviewers, editors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5C15291F" w:rsidR="002644D2" w:rsidRDefault="00A14B97">
      <w:pPr>
        <w:pStyle w:val="Normal1"/>
        <w:widowControl w:val="0"/>
      </w:pPr>
      <w:r>
        <w:rPr>
          <w:b/>
        </w:rPr>
        <w:t>Improving crediting.</w:t>
      </w:r>
      <w:r>
        <w:t xml:space="preserve"> As with identification and </w:t>
      </w:r>
      <w:proofErr w:type="spellStart"/>
      <w:r>
        <w:t>findability</w:t>
      </w:r>
      <w:proofErr w:type="spellEnd"/>
      <w:r>
        <w:t>, authors appear committed to providing information about the origins of software</w:t>
      </w:r>
      <w:r w:rsidR="00BC2FEE">
        <w:t xml:space="preserve">. </w:t>
      </w:r>
      <w:ins w:id="374" w:author="James Howison" w:date="2015-01-09T11:09:00Z">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ins>
      <w:r>
        <w:t xml:space="preserve">Yet some forms of mentions offer more potential than others. </w:t>
      </w:r>
      <w:ins w:id="375" w:author="James Howison" w:date="2015-01-12T10:28:00Z">
        <w:r w:rsidR="008F09D7">
          <w:t xml:space="preserve">Ironically, the “like instrument” citation form preferentially used with commercial software </w:t>
        </w:r>
      </w:ins>
      <w:ins w:id="376" w:author="James Howison" w:date="2015-01-12T10:30:00Z">
        <w:r w:rsidR="00770715">
          <w:t xml:space="preserve">(see Figure 4) </w:t>
        </w:r>
      </w:ins>
      <w:ins w:id="377" w:author="James Howison" w:date="2015-01-12T10:28:00Z">
        <w:r w:rsidR="008F09D7">
          <w:t xml:space="preserve">is effective in ascribing credit, at least to the level of the company selling the software. </w:t>
        </w:r>
      </w:ins>
      <w:r>
        <w:t>In particular</w:t>
      </w:r>
      <w:r w:rsidR="00BC2FEE">
        <w:t>,</w:t>
      </w:r>
      <w:r>
        <w:t xml:space="preserve">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09636A1E"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08F9F066" w:rsidR="002644D2" w:rsidRDefault="00A14B97">
      <w:pPr>
        <w:pStyle w:val="Normal1"/>
        <w:widowControl w:val="0"/>
      </w:pPr>
      <w:r>
        <w:t>One approach achievable in the short term is for projects themselves to specify the manner in which they would like to be mentioned</w:t>
      </w:r>
      <w:proofErr w:type="gramStart"/>
      <w:ins w:id="378" w:author="James Howison" w:date="2015-01-12T10:30:00Z">
        <w:r w:rsidR="009D6777">
          <w:t>;</w:t>
        </w:r>
        <w:proofErr w:type="gramEnd"/>
        <w:r w:rsidR="009D6777">
          <w:t xml:space="preserve"> with journals </w:t>
        </w:r>
      </w:ins>
      <w:ins w:id="379" w:author="James Howison" w:date="2015-01-12T10:31:00Z">
        <w:r w:rsidR="009D6777">
          <w:t xml:space="preserve">or styles </w:t>
        </w:r>
      </w:ins>
      <w:ins w:id="380" w:author="James Howison" w:date="2015-01-12T10:30:00Z">
        <w:r w:rsidR="009D6777">
          <w:t>providing “</w:t>
        </w:r>
        <w:proofErr w:type="spellStart"/>
        <w:r w:rsidR="009D6777">
          <w:t>fall-back</w:t>
        </w:r>
        <w:proofErr w:type="spellEnd"/>
        <w:r w:rsidR="009D6777">
          <w:t>” guidelines to be used</w:t>
        </w:r>
      </w:ins>
      <w:ins w:id="381" w:author="James Howison" w:date="2015-01-12T10:31:00Z">
        <w:r w:rsidR="009D6777">
          <w:t xml:space="preserve"> when the software does not</w:t>
        </w:r>
      </w:ins>
      <w:ins w:id="382" w:author="James Howison" w:date="2015-01-09T11:12:00Z">
        <w:r w:rsidR="00094F9F">
          <w:t>.</w:t>
        </w:r>
      </w:ins>
      <w:del w:id="383" w:author="James Howison" w:date="2015-01-09T11:12:00Z">
        <w:r w:rsidDel="00094F9F">
          <w:delText>.</w:delText>
        </w:r>
      </w:del>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ins w:id="384" w:author="James Howison" w:date="2015-01-07T17:31:00Z">
        <w:r w:rsidR="00E45C42">
          <w:t xml:space="preserve">, 95% CI: </w:t>
        </w:r>
      </w:ins>
      <w:ins w:id="385" w:author="James Howison" w:date="2015-01-07T17:32:00Z">
        <w:r w:rsidR="00E45C42">
          <w:t>0.13–0.30</w:t>
        </w:r>
      </w:ins>
      <w:r w:rsidR="00245A9D">
        <w:t xml:space="preserve">) </w:t>
      </w:r>
      <w:r w:rsidR="00A87ADC">
        <w:t>made a specific request to be me</w:t>
      </w:r>
      <w:r w:rsidR="00531E23">
        <w:t xml:space="preserve">ntioned in some way. These </w:t>
      </w:r>
      <w:ins w:id="386" w:author="James Howison" w:date="2015-01-07T17:32:00Z">
        <w:r w:rsidR="00AC152B">
          <w:t xml:space="preserve">packages </w:t>
        </w:r>
      </w:ins>
      <w:r w:rsidR="00531E23">
        <w:t>were mentioned in 15 articles, resulting in 31 combinations of these packages and articles. We found 21 cases where the requested citation was used</w:t>
      </w:r>
      <w:r>
        <w:t xml:space="preserve"> </w:t>
      </w:r>
      <w:r w:rsidR="00531E23">
        <w:t>(68%, across 11 articles</w:t>
      </w:r>
      <w:ins w:id="387" w:author="James Howison" w:date="2015-01-07T17:36:00Z">
        <w:r w:rsidR="009F2322">
          <w:t>, 95% CI: 0.49–0.83</w:t>
        </w:r>
      </w:ins>
      <w:r w:rsidR="00531E23">
        <w:t>)</w:t>
      </w:r>
      <w:r>
        <w:t xml:space="preserve">, leaving </w:t>
      </w:r>
      <w:r w:rsidR="00531E23">
        <w:t>10 cases where the request was not followed (32%, occurring across 8 articles</w:t>
      </w:r>
      <w:ins w:id="388" w:author="James Howison" w:date="2015-01-07T17:37:00Z">
        <w:r w:rsidR="009F2322">
          <w:t>, 95% CI: 0.17–</w:t>
        </w:r>
        <w:r w:rsidR="00955124">
          <w:t>0.51</w:t>
        </w:r>
      </w:ins>
      <w:r w:rsidR="00531E23">
        <w:t>)</w:t>
      </w:r>
      <w:r>
        <w:t xml:space="preserve">. </w:t>
      </w:r>
      <w:ins w:id="389" w:author="James Howison" w:date="2015-01-07T17:36:00Z">
        <w:r w:rsidR="00675661">
          <w:t>We</w:t>
        </w:r>
      </w:ins>
      <w:del w:id="390" w:author="James Howison" w:date="2015-01-07T17:35:00Z">
        <w:r w:rsidDel="00397BCD">
          <w:delText>W</w:delText>
        </w:r>
      </w:del>
      <w:del w:id="391" w:author="James Howison" w:date="2015-01-07T17:36:00Z">
        <w:r w:rsidDel="00675661">
          <w:delText>e</w:delText>
        </w:r>
      </w:del>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3438905A" w:rsidR="002644D2" w:rsidRDefault="00A14B97">
      <w:pPr>
        <w:pStyle w:val="Normal1"/>
        <w:widowControl w:val="0"/>
        <w:rPr>
          <w:ins w:id="392" w:author="James Howison" w:date="2015-01-09T11:13:00Z"/>
        </w:rPr>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ins w:id="393" w:author="James Howison" w:date="2015-01-09T10:08:00Z">
        <w:r w:rsidR="00895CF0">
          <w:t xml:space="preserve">(reported in &lt;anonymized&gt;) </w:t>
        </w:r>
      </w:ins>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w:t>
      </w:r>
      <w:proofErr w:type="spellStart"/>
      <w:r>
        <w:t>Reddit</w:t>
      </w:r>
      <w:proofErr w:type="spellEnd"/>
      <w:r>
        <w: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pStyle w:val="Normal1"/>
        <w:widowControl w:val="0"/>
        <w:rPr>
          <w:ins w:id="394" w:author="James Howison" w:date="2015-01-09T11:13:00Z"/>
        </w:rPr>
      </w:pPr>
    </w:p>
    <w:p w14:paraId="33902FC2" w14:textId="646F816F" w:rsidR="00094F9F" w:rsidRDefault="00094F9F">
      <w:pPr>
        <w:pStyle w:val="Normal1"/>
        <w:widowControl w:val="0"/>
      </w:pPr>
      <w:ins w:id="395" w:author="James Howison" w:date="2015-01-09T11:13:00Z">
        <w:r>
          <w:t>Finally, it seems likely that any standards should address the question of whether to address commercial software differently from software written for academic credit. The prevalence of “instrument-like” citations su</w:t>
        </w:r>
      </w:ins>
      <w:ins w:id="396" w:author="James Howison" w:date="2015-01-09T11:14:00Z">
        <w:r>
          <w:t>ggests that authors see software as similar to other equipment; this may be a</w:t>
        </w:r>
        <w:r w:rsidR="00AF661F">
          <w:t xml:space="preserve">ppropriate, especially if those writing the software </w:t>
        </w:r>
        <w:r>
          <w:t>are merely interested in selling software and not in earning academic reputation.  However, a standard that differentiated in this way would need to help authors know when to use which form and our suggestion of packages themselves providing this information seems relevant.  Either way, information relevant to replication and extension would need to be included.</w:t>
        </w:r>
      </w:ins>
    </w:p>
    <w:p w14:paraId="3FFED83A" w14:textId="77777777" w:rsidR="002644D2" w:rsidRDefault="002644D2">
      <w:pPr>
        <w:pStyle w:val="Normal1"/>
        <w:widowControl w:val="0"/>
      </w:pPr>
    </w:p>
    <w:p w14:paraId="2EB9F5F3" w14:textId="121BDF7D" w:rsidR="002644D2" w:rsidRDefault="00A14B97" w:rsidP="004A5F81">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397" w:name="h.4xrdh6tylsr7" w:colFirst="0" w:colLast="0"/>
      <w:bookmarkEnd w:id="397"/>
      <w:r>
        <w:t>Conclusion and Future research</w:t>
      </w:r>
    </w:p>
    <w:p w14:paraId="64E5EA33" w14:textId="77777777" w:rsidR="002644D2" w:rsidRDefault="002644D2">
      <w:pPr>
        <w:pStyle w:val="Normal1"/>
        <w:widowControl w:val="0"/>
      </w:pPr>
    </w:p>
    <w:p w14:paraId="63568157" w14:textId="19F57063"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ins w:id="398" w:author="James Howison" w:date="2015-01-09T11:02:00Z">
        <w:r w:rsidR="001D4D0D">
          <w:t xml:space="preserve">the data in this paper provide evidence that </w:t>
        </w:r>
      </w:ins>
      <w:r w:rsidR="00D25988">
        <w:t>these</w:t>
      </w:r>
      <w:ins w:id="399" w:author="James Howison" w:date="2015-01-09T10:11:00Z">
        <w:r w:rsidR="007020C0">
          <w:t xml:space="preserve">, at least in the biology literature, </w:t>
        </w:r>
      </w:ins>
      <w:del w:id="400" w:author="James Howison" w:date="2015-01-09T10:11:00Z">
        <w:r w:rsidR="00D25988" w:rsidDel="007020C0">
          <w:delText xml:space="preserve"> </w:delText>
        </w:r>
      </w:del>
      <w:del w:id="401" w:author="James Howison" w:date="2015-01-09T10:10:00Z">
        <w:r w:rsidR="00C84D18" w:rsidDel="0088507F">
          <w:delText xml:space="preserve">only </w:delText>
        </w:r>
      </w:del>
      <w:r w:rsidR="00C84D18">
        <w:t>constitute</w:t>
      </w:r>
      <w:del w:id="402" w:author="James Howison" w:date="2015-01-09T10:10:00Z">
        <w:r w:rsidR="00C84D18" w:rsidDel="0088507F">
          <w:delText>d</w:delText>
        </w:r>
      </w:del>
      <w:r w:rsidR="00C84D18">
        <w:t xml:space="preserve"> </w:t>
      </w:r>
      <w:ins w:id="403" w:author="James Howison" w:date="2015-01-09T10:11:00Z">
        <w:r w:rsidR="007020C0">
          <w:t xml:space="preserve">only </w:t>
        </w:r>
      </w:ins>
      <w:ins w:id="404" w:author="James Howison" w:date="2015-01-09T10:10:00Z">
        <w:r w:rsidR="0088507F">
          <w:t>between 31 and 43%</w:t>
        </w:r>
      </w:ins>
      <w:del w:id="405" w:author="James Howison" w:date="2015-01-09T10:10:00Z">
        <w:r w:rsidR="00C84D18" w:rsidDel="0088507F">
          <w:delText>37</w:delText>
        </w:r>
        <w:r w:rsidR="00140E5E" w:rsidDel="0088507F">
          <w:delText>%</w:delText>
        </w:r>
      </w:del>
      <w:r w:rsidR="00140E5E">
        <w:t xml:space="preserve"> of </w:t>
      </w:r>
      <w:ins w:id="406" w:author="James Howison" w:date="2015-01-09T11:02:00Z">
        <w:r w:rsidR="00FA7581">
          <w:t xml:space="preserve">software </w:t>
        </w:r>
      </w:ins>
      <w:r w:rsidR="00140E5E">
        <w:t>mentions</w:t>
      </w:r>
      <w:del w:id="407" w:author="James Howison" w:date="2015-01-09T10:11:00Z">
        <w:r w:rsidR="00140E5E" w:rsidDel="007020C0">
          <w:delText xml:space="preserve"> of software</w:delText>
        </w:r>
      </w:del>
      <w:r w:rsidR="00140E5E">
        <w:t>.</w:t>
      </w:r>
    </w:p>
    <w:p w14:paraId="08ACC625" w14:textId="77777777" w:rsidR="002644D2" w:rsidRDefault="002644D2">
      <w:pPr>
        <w:pStyle w:val="Normal1"/>
        <w:widowControl w:val="0"/>
      </w:pPr>
    </w:p>
    <w:p w14:paraId="673A1D41" w14:textId="35F418C9" w:rsidR="002644D2" w:rsidRDefault="00A14B97">
      <w:pPr>
        <w:pStyle w:val="Normal1"/>
        <w:widowControl w:val="0"/>
      </w:pPr>
      <w:r>
        <w:t xml:space="preserve">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w:t>
      </w:r>
      <w:proofErr w:type="gramStart"/>
      <w:r>
        <w:t>scientists</w:t>
      </w:r>
      <w:proofErr w:type="gramEnd"/>
      <w:r>
        <w:t xml:space="preserve"> reason about what ought to be cited and how they make these decisions</w:t>
      </w:r>
      <w:ins w:id="408" w:author="James Howison" w:date="2015-01-09T11:02:00Z">
        <w:r w:rsidR="00373743">
          <w:t>; in particular we know little about when scientists choose not to mention software they have used at all.</w:t>
        </w:r>
      </w:ins>
      <w:del w:id="409" w:author="James Howison" w:date="2015-01-09T11:02:00Z">
        <w:r w:rsidDel="00373743">
          <w:delText>.</w:delText>
        </w:r>
      </w:del>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7A1A21F5"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ins w:id="410" w:author="James Howison" w:date="2015-01-09T10:13:00Z">
        <w:r w:rsidR="00575A5F">
          <w:t>, version 1.0.0)</w:t>
        </w:r>
      </w:ins>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ins w:id="411" w:author="James Howison" w:date="2015-01-09T10:13:00Z">
        <w:r w:rsidR="00575A5F">
          <w:t>, version 3.1.1</w:t>
        </w:r>
      </w:ins>
      <w:r>
        <w:t>. Data storage and manipulation was done with the Apache Jena software</w:t>
      </w:r>
      <w:ins w:id="412" w:author="James Howison" w:date="2015-01-09T10:16:00Z">
        <w:r w:rsidR="00A05BE6">
          <w:t xml:space="preserve"> (version </w:t>
        </w:r>
        <w:r w:rsidR="00A05BE6" w:rsidRPr="00A05BE6">
          <w:t>2.11.1</w:t>
        </w:r>
        <w:r w:rsidR="00A05BE6">
          <w:t>)</w:t>
        </w:r>
      </w:ins>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ins w:id="413" w:author="James Howison" w:date="2015-01-09T10:16:00Z">
        <w:r w:rsidR="00A05BE6">
          <w:t xml:space="preserve">(version 1.4.0) </w:t>
        </w:r>
      </w:ins>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del w:id="414" w:author="James Howison" w:date="2015-01-09T10:16:00Z">
        <w:r w:rsidDel="00A05BE6">
          <w:delText xml:space="preserve">). </w:delText>
        </w:r>
      </w:del>
      <w:ins w:id="415" w:author="James Howison" w:date="2015-01-09T10:16:00Z">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w:t>
        </w:r>
      </w:ins>
      <w:ins w:id="416" w:author="James Howison" w:date="2015-01-09T10:17:00Z">
        <w:r w:rsidR="00A05BE6">
          <w:t xml:space="preserve">(version 4.11) (credit information </w:t>
        </w:r>
      </w:ins>
      <w:ins w:id="417" w:author="James Howison" w:date="2015-01-09T10:18:00Z">
        <w:r w:rsidR="00A05BE6">
          <w:t xml:space="preserve">for both </w:t>
        </w:r>
      </w:ins>
      <w:ins w:id="418" w:author="James Howison" w:date="2015-01-09T10:17:00Z">
        <w:r w:rsidR="00A05BE6">
          <w:t xml:space="preserve">at </w:t>
        </w:r>
      </w:ins>
      <w:ins w:id="419" w:author="James Howison" w:date="2015-01-09T10:18:00Z">
        <w:r w:rsidR="00A05BE6" w:rsidRPr="00A05BE6">
          <w:t>https://github.com/junit-team/junit/blob/master/acknowledgements.txt</w:t>
        </w:r>
        <w:r w:rsidR="00A05BE6">
          <w:t>)</w:t>
        </w:r>
      </w:ins>
      <w:ins w:id="420" w:author="James Howison" w:date="2015-01-09T10:16:00Z">
        <w:r w:rsidR="00A05BE6">
          <w:t xml:space="preserve"> </w:t>
        </w:r>
      </w:ins>
      <w:r>
        <w:t xml:space="preserve">Jena and R were linked using the </w:t>
      </w:r>
      <w:proofErr w:type="spellStart"/>
      <w:r>
        <w:t>rrdf</w:t>
      </w:r>
      <w:proofErr w:type="spellEnd"/>
      <w:r>
        <w:t xml:space="preserve">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ins w:id="421" w:author="James Howison" w:date="2015-01-09T10:13:00Z">
        <w:r w:rsidR="00575A5F">
          <w:t>, version 2.0.2</w:t>
        </w:r>
      </w:ins>
      <w:r>
        <w:t xml:space="preserve">. Additional data manipulation used the </w:t>
      </w:r>
      <w:proofErr w:type="spellStart"/>
      <w:r>
        <w:t>dplyr</w:t>
      </w:r>
      <w:proofErr w:type="spellEnd"/>
      <w:r>
        <w:t xml:space="preserve"> </w:t>
      </w:r>
      <w:ins w:id="422" w:author="James Howison" w:date="2015-01-09T10:13:00Z">
        <w:r w:rsidR="00575A5F">
          <w:t>(</w:t>
        </w:r>
      </w:ins>
      <w:ins w:id="423" w:author="James Howison" w:date="2015-01-09T10:14:00Z">
        <w:r w:rsidR="00575A5F">
          <w:t xml:space="preserve">version </w:t>
        </w:r>
      </w:ins>
      <w:ins w:id="424" w:author="James Howison" w:date="2015-01-09T10:13:00Z">
        <w:r w:rsidR="00575A5F">
          <w:t>0.2.</w:t>
        </w:r>
      </w:ins>
      <w:ins w:id="425" w:author="James Howison" w:date="2015-01-09T10:14:00Z">
        <w:r w:rsidR="00575A5F">
          <w:t xml:space="preserve">0.99) </w:t>
        </w:r>
      </w:ins>
      <w:r>
        <w:t xml:space="preserve">and reshape2 </w:t>
      </w:r>
      <w:ins w:id="426" w:author="James Howison" w:date="2015-01-09T10:14:00Z">
        <w:r w:rsidR="00575A5F">
          <w:t xml:space="preserve">(version 1.4) </w:t>
        </w:r>
      </w:ins>
      <w:r>
        <w:t>R libraries, both written by Hadley Wickham.</w:t>
      </w:r>
    </w:p>
    <w:p w14:paraId="502C20BA" w14:textId="77777777" w:rsidR="00552186" w:rsidRDefault="00552186" w:rsidP="00F80336">
      <w:pPr>
        <w:pStyle w:val="Normal1"/>
        <w:widowControl w:val="0"/>
      </w:pPr>
    </w:p>
    <w:p w14:paraId="5B69BFE0" w14:textId="1F07EC6C" w:rsidR="000C3A5D"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pStyle w:val="Normal1"/>
        <w:widowControl w:val="0"/>
      </w:pPr>
    </w:p>
    <w:p w14:paraId="659A897B" w14:textId="749927D2" w:rsidR="00B62E41" w:rsidRDefault="00B62E41" w:rsidP="00F80336">
      <w:pPr>
        <w:pStyle w:val="Normal1"/>
        <w:widowControl w:val="0"/>
      </w:pPr>
      <w:r>
        <w:t>The authors wish to thank Catherine Grady for her assistance with content analysis.</w:t>
      </w:r>
    </w:p>
    <w:p w14:paraId="329991F6" w14:textId="77777777" w:rsidR="00B62E41" w:rsidRDefault="00B62E41" w:rsidP="00F80336">
      <w:pPr>
        <w:pStyle w:val="Normal1"/>
        <w:widowControl w:val="0"/>
      </w:pPr>
    </w:p>
    <w:p w14:paraId="6EBCCA50" w14:textId="52585169" w:rsidR="00C55B72" w:rsidRPr="00F80336" w:rsidRDefault="00860880" w:rsidP="00860880">
      <w:pPr>
        <w:pStyle w:val="Normal1"/>
        <w:widowControl w:val="0"/>
      </w:pPr>
      <w:r>
        <w:t>This material is based upon work supported by the National Science Foundation under Grant No. SMA-1064209.</w:t>
      </w:r>
    </w:p>
    <w:p w14:paraId="25CB39D0" w14:textId="77777777"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t>References</w:t>
      </w:r>
    </w:p>
    <w:p w14:paraId="1C41F871" w14:textId="77777777" w:rsidR="001C4782" w:rsidRPr="001C4782" w:rsidRDefault="001C4782">
      <w:pPr>
        <w:pStyle w:val="Normal1"/>
        <w:rPr>
          <w:b/>
        </w:rPr>
      </w:pPr>
    </w:p>
    <w:p w14:paraId="4D8BC24E" w14:textId="38BA59E6" w:rsidR="0035353A" w:rsidRPr="00A50911" w:rsidDel="00CF66AF" w:rsidRDefault="00E67384" w:rsidP="00A50911">
      <w:pPr>
        <w:pStyle w:val="Bibliography"/>
        <w:rPr>
          <w:del w:id="427" w:author="James Howison" w:date="2015-01-08T14:39:00Z"/>
          <w:color w:val="auto"/>
          <w:rPrChange w:id="428" w:author="James Howison" w:date="2015-01-09T11:00:00Z">
            <w:rPr>
              <w:del w:id="429" w:author="James Howison" w:date="2015-01-08T14:39:00Z"/>
            </w:rPr>
          </w:rPrChange>
        </w:rPr>
        <w:pPrChange w:id="430" w:author="James Howison" w:date="2015-01-09T11:00:00Z">
          <w:pPr>
            <w:pStyle w:val="Bibliography"/>
          </w:pPr>
        </w:pPrChange>
      </w:pPr>
      <w:r>
        <w:fldChar w:fldCharType="begin"/>
      </w:r>
      <w:ins w:id="431" w:author="James Howison" w:date="2015-01-08T14:39:00Z">
        <w:r w:rsidR="00CF66AF">
          <w:instrText xml:space="preserve"> ADDIN ZOTERO_BIBL {"custom":[]} CSL_BIBLIOGRAPHY </w:instrText>
        </w:r>
      </w:ins>
      <w:del w:id="432" w:author="James Howison" w:date="2015-01-08T14:39:00Z">
        <w:r w:rsidR="00C47499" w:rsidDel="00CF66AF">
          <w:delInstrText xml:space="preserve"> ADDIN ZOTERO_BIBL {"custom":[]} CSL_BIBLIOGRAPHY </w:delInstrText>
        </w:r>
      </w:del>
      <w:r>
        <w:fldChar w:fldCharType="separate"/>
      </w:r>
      <w:del w:id="433" w:author="James Howison" w:date="2015-01-08T14:39:00Z">
        <w:r w:rsidR="0035353A" w:rsidRPr="00A50911" w:rsidDel="00CF66AF">
          <w:rPr>
            <w:color w:val="auto"/>
            <w:rPrChange w:id="434" w:author="James Howison" w:date="2015-01-09T11:00:00Z">
              <w:rPr/>
            </w:rPrChange>
          </w:rPr>
          <w:delText xml:space="preserve">Altman, M., &amp; King, G. (2007). A proposed standard for the scholarly citation of quantitative data. </w:delText>
        </w:r>
        <w:r w:rsidR="0035353A" w:rsidRPr="00A50911" w:rsidDel="00CF66AF">
          <w:rPr>
            <w:i/>
            <w:iCs/>
            <w:color w:val="auto"/>
            <w:rPrChange w:id="435" w:author="James Howison" w:date="2015-01-09T11:00:00Z">
              <w:rPr>
                <w:i/>
                <w:iCs/>
              </w:rPr>
            </w:rPrChange>
          </w:rPr>
          <w:delText>D-Lib Magazine</w:delText>
        </w:r>
        <w:r w:rsidR="0035353A" w:rsidRPr="00A50911" w:rsidDel="00CF66AF">
          <w:rPr>
            <w:color w:val="auto"/>
            <w:rPrChange w:id="436" w:author="James Howison" w:date="2015-01-09T11:00:00Z">
              <w:rPr/>
            </w:rPrChange>
          </w:rPr>
          <w:delText xml:space="preserve">, </w:delText>
        </w:r>
        <w:r w:rsidR="0035353A" w:rsidRPr="00A50911" w:rsidDel="00CF66AF">
          <w:rPr>
            <w:i/>
            <w:iCs/>
            <w:color w:val="auto"/>
            <w:rPrChange w:id="437" w:author="James Howison" w:date="2015-01-09T11:00:00Z">
              <w:rPr>
                <w:i/>
                <w:iCs/>
              </w:rPr>
            </w:rPrChange>
          </w:rPr>
          <w:delText>13</w:delText>
        </w:r>
        <w:r w:rsidR="0035353A" w:rsidRPr="00A50911" w:rsidDel="00CF66AF">
          <w:rPr>
            <w:color w:val="auto"/>
            <w:rPrChange w:id="438" w:author="James Howison" w:date="2015-01-09T11:00:00Z">
              <w:rPr/>
            </w:rPrChange>
          </w:rPr>
          <w:delText>(3/4). Retrieved from http://papers.ssrn.com/sol3/papers.cfm?abstract_id=1081955</w:delText>
        </w:r>
      </w:del>
    </w:p>
    <w:p w14:paraId="05AA04B4" w14:textId="2A806CA6" w:rsidR="0035353A" w:rsidRPr="00A50911" w:rsidDel="00CF66AF" w:rsidRDefault="0035353A" w:rsidP="00A50911">
      <w:pPr>
        <w:pStyle w:val="Bibliography"/>
        <w:rPr>
          <w:del w:id="439" w:author="James Howison" w:date="2015-01-08T14:39:00Z"/>
          <w:color w:val="auto"/>
          <w:rPrChange w:id="440" w:author="James Howison" w:date="2015-01-09T11:00:00Z">
            <w:rPr>
              <w:del w:id="441" w:author="James Howison" w:date="2015-01-08T14:39:00Z"/>
            </w:rPr>
          </w:rPrChange>
        </w:rPr>
        <w:pPrChange w:id="442" w:author="James Howison" w:date="2015-01-09T11:00:00Z">
          <w:pPr>
            <w:pStyle w:val="Bibliography"/>
          </w:pPr>
        </w:pPrChange>
      </w:pPr>
      <w:del w:id="443" w:author="James Howison" w:date="2015-01-08T14:39:00Z">
        <w:r w:rsidRPr="00A50911" w:rsidDel="00CF66AF">
          <w:rPr>
            <w:color w:val="auto"/>
            <w:rPrChange w:id="444" w:author="James Howison" w:date="2015-01-09T11:00:00Z">
              <w:rPr/>
            </w:rPrChange>
          </w:rPr>
          <w:delText xml:space="preserve">Borgman, C. L., Wallis, J. C., &amp; Mayernik, M. S. (2012). Who’s Got the Data? Interdependencies in Science and Technology Collaborations. </w:delText>
        </w:r>
        <w:r w:rsidRPr="00A50911" w:rsidDel="00CF66AF">
          <w:rPr>
            <w:i/>
            <w:iCs/>
            <w:color w:val="auto"/>
            <w:rPrChange w:id="445" w:author="James Howison" w:date="2015-01-09T11:00:00Z">
              <w:rPr>
                <w:i/>
                <w:iCs/>
              </w:rPr>
            </w:rPrChange>
          </w:rPr>
          <w:delText>Computer Supported Cooperative Work (CSCW)</w:delText>
        </w:r>
        <w:r w:rsidRPr="00A50911" w:rsidDel="00CF66AF">
          <w:rPr>
            <w:color w:val="auto"/>
            <w:rPrChange w:id="446" w:author="James Howison" w:date="2015-01-09T11:00:00Z">
              <w:rPr/>
            </w:rPrChange>
          </w:rPr>
          <w:delText xml:space="preserve">, </w:delText>
        </w:r>
        <w:r w:rsidRPr="00A50911" w:rsidDel="00CF66AF">
          <w:rPr>
            <w:i/>
            <w:iCs/>
            <w:color w:val="auto"/>
            <w:rPrChange w:id="447" w:author="James Howison" w:date="2015-01-09T11:00:00Z">
              <w:rPr>
                <w:i/>
                <w:iCs/>
              </w:rPr>
            </w:rPrChange>
          </w:rPr>
          <w:delText>21</w:delText>
        </w:r>
        <w:r w:rsidRPr="00A50911" w:rsidDel="00CF66AF">
          <w:rPr>
            <w:color w:val="auto"/>
            <w:rPrChange w:id="448" w:author="James Howison" w:date="2015-01-09T11:00:00Z">
              <w:rPr/>
            </w:rPrChange>
          </w:rPr>
          <w:delText>(6), 485–523. doi:10.1007/s10606-012-9169-z</w:delText>
        </w:r>
      </w:del>
    </w:p>
    <w:p w14:paraId="6683231D" w14:textId="56DD0506" w:rsidR="0035353A" w:rsidRPr="00A50911" w:rsidDel="00CF66AF" w:rsidRDefault="0035353A" w:rsidP="00A50911">
      <w:pPr>
        <w:pStyle w:val="Bibliography"/>
        <w:rPr>
          <w:del w:id="449" w:author="James Howison" w:date="2015-01-08T14:39:00Z"/>
          <w:color w:val="auto"/>
          <w:rPrChange w:id="450" w:author="James Howison" w:date="2015-01-09T11:00:00Z">
            <w:rPr>
              <w:del w:id="451" w:author="James Howison" w:date="2015-01-08T14:39:00Z"/>
            </w:rPr>
          </w:rPrChange>
        </w:rPr>
        <w:pPrChange w:id="452" w:author="James Howison" w:date="2015-01-09T11:00:00Z">
          <w:pPr>
            <w:pStyle w:val="Bibliography"/>
          </w:pPr>
        </w:pPrChange>
      </w:pPr>
      <w:del w:id="453" w:author="James Howison" w:date="2015-01-08T14:39:00Z">
        <w:r w:rsidRPr="00A50911" w:rsidDel="00CF66AF">
          <w:rPr>
            <w:color w:val="auto"/>
            <w:rPrChange w:id="454" w:author="James Howison" w:date="2015-01-09T11:00:00Z">
              <w:rPr/>
            </w:rPrChange>
          </w:rPr>
          <w:delText xml:space="preserve">Byrt, T., Bishop, J., &amp; Carlin, J. B. (1993). Bias, prevalence and kappa. </w:delText>
        </w:r>
        <w:r w:rsidRPr="00A50911" w:rsidDel="00CF66AF">
          <w:rPr>
            <w:i/>
            <w:iCs/>
            <w:color w:val="auto"/>
            <w:rPrChange w:id="455" w:author="James Howison" w:date="2015-01-09T11:00:00Z">
              <w:rPr>
                <w:i/>
                <w:iCs/>
              </w:rPr>
            </w:rPrChange>
          </w:rPr>
          <w:delText>Journal of Clinical Epidemiology</w:delText>
        </w:r>
        <w:r w:rsidRPr="00A50911" w:rsidDel="00CF66AF">
          <w:rPr>
            <w:color w:val="auto"/>
            <w:rPrChange w:id="456" w:author="James Howison" w:date="2015-01-09T11:00:00Z">
              <w:rPr/>
            </w:rPrChange>
          </w:rPr>
          <w:delText xml:space="preserve">, </w:delText>
        </w:r>
        <w:r w:rsidRPr="00A50911" w:rsidDel="00CF66AF">
          <w:rPr>
            <w:i/>
            <w:iCs/>
            <w:color w:val="auto"/>
            <w:rPrChange w:id="457" w:author="James Howison" w:date="2015-01-09T11:00:00Z">
              <w:rPr>
                <w:i/>
                <w:iCs/>
              </w:rPr>
            </w:rPrChange>
          </w:rPr>
          <w:delText>46</w:delText>
        </w:r>
        <w:r w:rsidRPr="00A50911" w:rsidDel="00CF66AF">
          <w:rPr>
            <w:color w:val="auto"/>
            <w:rPrChange w:id="458" w:author="James Howison" w:date="2015-01-09T11:00:00Z">
              <w:rPr/>
            </w:rPrChange>
          </w:rPr>
          <w:delText>(5), 423–429. doi:10.1016/0895-4356(93)90018-V</w:delText>
        </w:r>
      </w:del>
    </w:p>
    <w:p w14:paraId="4FE6F271" w14:textId="5564A1E0" w:rsidR="0035353A" w:rsidRPr="00A50911" w:rsidDel="00CF66AF" w:rsidRDefault="0035353A" w:rsidP="00A50911">
      <w:pPr>
        <w:pStyle w:val="Bibliography"/>
        <w:rPr>
          <w:del w:id="459" w:author="James Howison" w:date="2015-01-08T14:39:00Z"/>
          <w:color w:val="auto"/>
          <w:rPrChange w:id="460" w:author="James Howison" w:date="2015-01-09T11:00:00Z">
            <w:rPr>
              <w:del w:id="461" w:author="James Howison" w:date="2015-01-08T14:39:00Z"/>
            </w:rPr>
          </w:rPrChange>
        </w:rPr>
        <w:pPrChange w:id="462" w:author="James Howison" w:date="2015-01-09T11:00:00Z">
          <w:pPr>
            <w:pStyle w:val="Bibliography"/>
          </w:pPr>
        </w:pPrChange>
      </w:pPr>
      <w:del w:id="463" w:author="James Howison" w:date="2015-01-08T14:39:00Z">
        <w:r w:rsidRPr="00A50911" w:rsidDel="00CF66AF">
          <w:rPr>
            <w:color w:val="auto"/>
            <w:rPrChange w:id="464" w:author="James Howison" w:date="2015-01-09T11:00:00Z">
              <w:rPr/>
            </w:rPrChange>
          </w:rPr>
          <w:delText xml:space="preserve">Cano, V. (1989). Citation behavior: Classification, utility, and location. </w:delText>
        </w:r>
        <w:r w:rsidRPr="00A50911" w:rsidDel="00CF66AF">
          <w:rPr>
            <w:i/>
            <w:iCs/>
            <w:color w:val="auto"/>
            <w:rPrChange w:id="465" w:author="James Howison" w:date="2015-01-09T11:00:00Z">
              <w:rPr>
                <w:i/>
                <w:iCs/>
              </w:rPr>
            </w:rPrChange>
          </w:rPr>
          <w:delText>Journal of the American Society for Information Science</w:delText>
        </w:r>
        <w:r w:rsidRPr="00A50911" w:rsidDel="00CF66AF">
          <w:rPr>
            <w:color w:val="auto"/>
            <w:rPrChange w:id="466" w:author="James Howison" w:date="2015-01-09T11:00:00Z">
              <w:rPr/>
            </w:rPrChange>
          </w:rPr>
          <w:delText xml:space="preserve">, </w:delText>
        </w:r>
        <w:r w:rsidRPr="00A50911" w:rsidDel="00CF66AF">
          <w:rPr>
            <w:i/>
            <w:iCs/>
            <w:color w:val="auto"/>
            <w:rPrChange w:id="467" w:author="James Howison" w:date="2015-01-09T11:00:00Z">
              <w:rPr>
                <w:i/>
                <w:iCs/>
              </w:rPr>
            </w:rPrChange>
          </w:rPr>
          <w:delText>40</w:delText>
        </w:r>
        <w:r w:rsidRPr="00A50911" w:rsidDel="00CF66AF">
          <w:rPr>
            <w:color w:val="auto"/>
            <w:rPrChange w:id="468" w:author="James Howison" w:date="2015-01-09T11:00:00Z">
              <w:rPr/>
            </w:rPrChange>
          </w:rPr>
          <w:delText>(4), 284–290.</w:delText>
        </w:r>
      </w:del>
    </w:p>
    <w:p w14:paraId="69EFA9E5" w14:textId="2B24715C" w:rsidR="0035353A" w:rsidRPr="00A50911" w:rsidDel="00CF66AF" w:rsidRDefault="0035353A" w:rsidP="00A50911">
      <w:pPr>
        <w:pStyle w:val="Bibliography"/>
        <w:rPr>
          <w:del w:id="469" w:author="James Howison" w:date="2015-01-08T14:39:00Z"/>
          <w:color w:val="auto"/>
          <w:rPrChange w:id="470" w:author="James Howison" w:date="2015-01-09T11:00:00Z">
            <w:rPr>
              <w:del w:id="471" w:author="James Howison" w:date="2015-01-08T14:39:00Z"/>
            </w:rPr>
          </w:rPrChange>
        </w:rPr>
        <w:pPrChange w:id="472" w:author="James Howison" w:date="2015-01-09T11:00:00Z">
          <w:pPr>
            <w:pStyle w:val="Bibliography"/>
          </w:pPr>
        </w:pPrChange>
      </w:pPr>
      <w:del w:id="473" w:author="James Howison" w:date="2015-01-08T14:39:00Z">
        <w:r w:rsidRPr="00A50911" w:rsidDel="00CF66AF">
          <w:rPr>
            <w:color w:val="auto"/>
            <w:rPrChange w:id="474" w:author="James Howison" w:date="2015-01-09T11:00:00Z">
              <w:rPr/>
            </w:rPrChange>
          </w:rPr>
          <w:delText xml:space="preserve">CODATA-ICSTI Task Group on Data Citation Standards and Practices. (2013). Out of cite, out of mind: The current state of practice, policy, and technology for the citation of data. </w:delText>
        </w:r>
        <w:r w:rsidRPr="00A50911" w:rsidDel="00CF66AF">
          <w:rPr>
            <w:i/>
            <w:iCs/>
            <w:color w:val="auto"/>
            <w:rPrChange w:id="475" w:author="James Howison" w:date="2015-01-09T11:00:00Z">
              <w:rPr>
                <w:i/>
                <w:iCs/>
              </w:rPr>
            </w:rPrChange>
          </w:rPr>
          <w:delText>Data Science Journal</w:delText>
        </w:r>
        <w:r w:rsidRPr="00A50911" w:rsidDel="00CF66AF">
          <w:rPr>
            <w:color w:val="auto"/>
            <w:rPrChange w:id="476" w:author="James Howison" w:date="2015-01-09T11:00:00Z">
              <w:rPr/>
            </w:rPrChange>
          </w:rPr>
          <w:delText xml:space="preserve">, </w:delText>
        </w:r>
        <w:r w:rsidRPr="00A50911" w:rsidDel="00CF66AF">
          <w:rPr>
            <w:i/>
            <w:iCs/>
            <w:color w:val="auto"/>
            <w:rPrChange w:id="477" w:author="James Howison" w:date="2015-01-09T11:00:00Z">
              <w:rPr>
                <w:i/>
                <w:iCs/>
              </w:rPr>
            </w:rPrChange>
          </w:rPr>
          <w:delText>12</w:delText>
        </w:r>
        <w:r w:rsidRPr="00A50911" w:rsidDel="00CF66AF">
          <w:rPr>
            <w:color w:val="auto"/>
            <w:rPrChange w:id="478" w:author="James Howison" w:date="2015-01-09T11:00:00Z">
              <w:rPr/>
            </w:rPrChange>
          </w:rPr>
          <w:delText>(September).</w:delText>
        </w:r>
      </w:del>
    </w:p>
    <w:p w14:paraId="2A55B605" w14:textId="34A95291" w:rsidR="0035353A" w:rsidRPr="00A50911" w:rsidDel="00CF66AF" w:rsidRDefault="0035353A" w:rsidP="00A50911">
      <w:pPr>
        <w:pStyle w:val="Bibliography"/>
        <w:rPr>
          <w:del w:id="479" w:author="James Howison" w:date="2015-01-08T14:39:00Z"/>
          <w:color w:val="auto"/>
          <w:rPrChange w:id="480" w:author="James Howison" w:date="2015-01-09T11:00:00Z">
            <w:rPr>
              <w:del w:id="481" w:author="James Howison" w:date="2015-01-08T14:39:00Z"/>
            </w:rPr>
          </w:rPrChange>
        </w:rPr>
        <w:pPrChange w:id="482" w:author="James Howison" w:date="2015-01-09T11:00:00Z">
          <w:pPr>
            <w:pStyle w:val="Bibliography"/>
          </w:pPr>
        </w:pPrChange>
      </w:pPr>
      <w:del w:id="483" w:author="James Howison" w:date="2015-01-08T14:39:00Z">
        <w:r w:rsidRPr="00A50911" w:rsidDel="00CF66AF">
          <w:rPr>
            <w:color w:val="auto"/>
            <w:rPrChange w:id="484" w:author="James Howison" w:date="2015-01-09T11:00:00Z">
              <w:rPr/>
            </w:rPrChange>
          </w:rPr>
          <w:delText xml:space="preserve">Edwards, P. N., Jackson, S. J., Chalmers, M. K., Bowker, G. C., Borgman, C. L., Ribes, D., … Calvert, S. (2013). </w:delText>
        </w:r>
        <w:r w:rsidRPr="00A50911" w:rsidDel="00CF66AF">
          <w:rPr>
            <w:i/>
            <w:iCs/>
            <w:color w:val="auto"/>
            <w:rPrChange w:id="485" w:author="James Howison" w:date="2015-01-09T11:00:00Z">
              <w:rPr>
                <w:i/>
                <w:iCs/>
              </w:rPr>
            </w:rPrChange>
          </w:rPr>
          <w:delText>Knowledge Infrastructures: Intellectual Frameworks and Research Challenges</w:delText>
        </w:r>
        <w:r w:rsidRPr="00A50911" w:rsidDel="00CF66AF">
          <w:rPr>
            <w:color w:val="auto"/>
            <w:rPrChange w:id="486" w:author="James Howison" w:date="2015-01-09T11:00:00Z">
              <w:rPr/>
            </w:rPrChange>
          </w:rPr>
          <w:delText xml:space="preserve"> (Working Paper). Retrieved from http://deepblue.lib.umich.edu/handle/2027.42/97552</w:delText>
        </w:r>
      </w:del>
    </w:p>
    <w:p w14:paraId="3534B303" w14:textId="370666DB" w:rsidR="0035353A" w:rsidRPr="00A50911" w:rsidDel="00CF66AF" w:rsidRDefault="0035353A" w:rsidP="00A50911">
      <w:pPr>
        <w:pStyle w:val="Bibliography"/>
        <w:rPr>
          <w:del w:id="487" w:author="James Howison" w:date="2015-01-08T14:39:00Z"/>
          <w:color w:val="auto"/>
          <w:rPrChange w:id="488" w:author="James Howison" w:date="2015-01-09T11:00:00Z">
            <w:rPr>
              <w:del w:id="489" w:author="James Howison" w:date="2015-01-08T14:39:00Z"/>
            </w:rPr>
          </w:rPrChange>
        </w:rPr>
        <w:pPrChange w:id="490" w:author="James Howison" w:date="2015-01-09T11:00:00Z">
          <w:pPr>
            <w:pStyle w:val="Bibliography"/>
          </w:pPr>
        </w:pPrChange>
      </w:pPr>
      <w:del w:id="491" w:author="James Howison" w:date="2015-01-08T14:39:00Z">
        <w:r w:rsidRPr="00A50911" w:rsidDel="00CF66AF">
          <w:rPr>
            <w:color w:val="auto"/>
            <w:rPrChange w:id="492" w:author="James Howison" w:date="2015-01-09T11:00:00Z">
              <w:rPr/>
            </w:rPrChange>
          </w:rPr>
          <w:delText xml:space="preserve">ESIP. (2012). Data Citation Guidelines for Data Providers and Archives. </w:delText>
        </w:r>
        <w:r w:rsidRPr="00A50911" w:rsidDel="00CF66AF">
          <w:rPr>
            <w:i/>
            <w:iCs/>
            <w:color w:val="auto"/>
            <w:rPrChange w:id="493" w:author="James Howison" w:date="2015-01-09T11:00:00Z">
              <w:rPr>
                <w:i/>
                <w:iCs/>
              </w:rPr>
            </w:rPrChange>
          </w:rPr>
          <w:delText>ESIP Working Document</w:delText>
        </w:r>
        <w:r w:rsidRPr="00A50911" w:rsidDel="00CF66AF">
          <w:rPr>
            <w:color w:val="auto"/>
            <w:rPrChange w:id="494" w:author="James Howison" w:date="2015-01-09T11:00:00Z">
              <w:rPr/>
            </w:rPrChange>
          </w:rPr>
          <w:delText>. doi:10.7269/P34F1NNJ</w:delText>
        </w:r>
      </w:del>
    </w:p>
    <w:p w14:paraId="41C441B9" w14:textId="4EDB1690" w:rsidR="0035353A" w:rsidRPr="00A50911" w:rsidDel="00CF66AF" w:rsidRDefault="0035353A" w:rsidP="00A50911">
      <w:pPr>
        <w:pStyle w:val="Bibliography"/>
        <w:rPr>
          <w:del w:id="495" w:author="James Howison" w:date="2015-01-08T14:39:00Z"/>
          <w:color w:val="auto"/>
          <w:rPrChange w:id="496" w:author="James Howison" w:date="2015-01-09T11:00:00Z">
            <w:rPr>
              <w:del w:id="497" w:author="James Howison" w:date="2015-01-08T14:39:00Z"/>
            </w:rPr>
          </w:rPrChange>
        </w:rPr>
        <w:pPrChange w:id="498" w:author="James Howison" w:date="2015-01-09T11:00:00Z">
          <w:pPr>
            <w:pStyle w:val="Bibliography"/>
          </w:pPr>
        </w:pPrChange>
      </w:pPr>
      <w:del w:id="499" w:author="James Howison" w:date="2015-01-08T14:39:00Z">
        <w:r w:rsidRPr="00A50911" w:rsidDel="00CF66AF">
          <w:rPr>
            <w:color w:val="auto"/>
            <w:rPrChange w:id="500" w:author="James Howison" w:date="2015-01-09T11:00:00Z">
              <w:rPr/>
            </w:rPrChange>
          </w:rPr>
          <w:delText xml:space="preserve">Gambardella, A., &amp; Hall, B. H. (2006). Proprietary versus public domain licensing of software and research products. </w:delText>
        </w:r>
        <w:r w:rsidRPr="00A50911" w:rsidDel="00CF66AF">
          <w:rPr>
            <w:i/>
            <w:iCs/>
            <w:color w:val="auto"/>
            <w:rPrChange w:id="501" w:author="James Howison" w:date="2015-01-09T11:00:00Z">
              <w:rPr>
                <w:i/>
                <w:iCs/>
              </w:rPr>
            </w:rPrChange>
          </w:rPr>
          <w:delText>Research Policy</w:delText>
        </w:r>
        <w:r w:rsidRPr="00A50911" w:rsidDel="00CF66AF">
          <w:rPr>
            <w:color w:val="auto"/>
            <w:rPrChange w:id="502" w:author="James Howison" w:date="2015-01-09T11:00:00Z">
              <w:rPr/>
            </w:rPrChange>
          </w:rPr>
          <w:delText xml:space="preserve">, </w:delText>
        </w:r>
        <w:r w:rsidRPr="00A50911" w:rsidDel="00CF66AF">
          <w:rPr>
            <w:i/>
            <w:iCs/>
            <w:color w:val="auto"/>
            <w:rPrChange w:id="503" w:author="James Howison" w:date="2015-01-09T11:00:00Z">
              <w:rPr>
                <w:i/>
                <w:iCs/>
              </w:rPr>
            </w:rPrChange>
          </w:rPr>
          <w:delText>35</w:delText>
        </w:r>
        <w:r w:rsidRPr="00A50911" w:rsidDel="00CF66AF">
          <w:rPr>
            <w:color w:val="auto"/>
            <w:rPrChange w:id="504" w:author="James Howison" w:date="2015-01-09T11:00:00Z">
              <w:rPr/>
            </w:rPrChange>
          </w:rPr>
          <w:delText>(6), 875–892. doi:10.1016/j.respol.2006.04.004</w:delText>
        </w:r>
      </w:del>
    </w:p>
    <w:p w14:paraId="211A2290" w14:textId="079D75AD" w:rsidR="0035353A" w:rsidRPr="00A50911" w:rsidDel="00CF66AF" w:rsidRDefault="0035353A" w:rsidP="00A50911">
      <w:pPr>
        <w:pStyle w:val="Bibliography"/>
        <w:rPr>
          <w:del w:id="505" w:author="James Howison" w:date="2015-01-08T14:39:00Z"/>
          <w:color w:val="auto"/>
          <w:rPrChange w:id="506" w:author="James Howison" w:date="2015-01-09T11:00:00Z">
            <w:rPr>
              <w:del w:id="507" w:author="James Howison" w:date="2015-01-08T14:39:00Z"/>
            </w:rPr>
          </w:rPrChange>
        </w:rPr>
        <w:pPrChange w:id="508" w:author="James Howison" w:date="2015-01-09T11:00:00Z">
          <w:pPr>
            <w:pStyle w:val="Bibliography"/>
          </w:pPr>
        </w:pPrChange>
      </w:pPr>
      <w:del w:id="509" w:author="James Howison" w:date="2015-01-08T14:39:00Z">
        <w:r w:rsidRPr="00A50911" w:rsidDel="00CF66AF">
          <w:rPr>
            <w:color w:val="auto"/>
            <w:rPrChange w:id="510" w:author="James Howison" w:date="2015-01-09T11:00:00Z">
              <w:rPr/>
            </w:rPrChange>
          </w:rPr>
          <w:delText xml:space="preserve">Gamer, M., Lemon, J., Singh, P., &amp; Fellows, I. (2012). </w:delText>
        </w:r>
        <w:r w:rsidRPr="00A50911" w:rsidDel="00CF66AF">
          <w:rPr>
            <w:i/>
            <w:iCs/>
            <w:color w:val="auto"/>
            <w:rPrChange w:id="511" w:author="James Howison" w:date="2015-01-09T11:00:00Z">
              <w:rPr>
                <w:i/>
                <w:iCs/>
              </w:rPr>
            </w:rPrChange>
          </w:rPr>
          <w:delText>irr: Various Coefficients of Interrater Reliability and Agreement</w:delText>
        </w:r>
        <w:r w:rsidRPr="00A50911" w:rsidDel="00CF66AF">
          <w:rPr>
            <w:color w:val="auto"/>
            <w:rPrChange w:id="512" w:author="James Howison" w:date="2015-01-09T11:00:00Z">
              <w:rPr/>
            </w:rPrChange>
          </w:rPr>
          <w:delText>. Retrieved from http://CRAN.R-project.org/package=irr</w:delText>
        </w:r>
      </w:del>
    </w:p>
    <w:p w14:paraId="02ACA550" w14:textId="1B00DBC1" w:rsidR="0035353A" w:rsidRPr="00A50911" w:rsidDel="00CF66AF" w:rsidRDefault="0035353A" w:rsidP="00A50911">
      <w:pPr>
        <w:pStyle w:val="Bibliography"/>
        <w:rPr>
          <w:del w:id="513" w:author="James Howison" w:date="2015-01-08T14:39:00Z"/>
          <w:color w:val="auto"/>
          <w:rPrChange w:id="514" w:author="James Howison" w:date="2015-01-09T11:00:00Z">
            <w:rPr>
              <w:del w:id="515" w:author="James Howison" w:date="2015-01-08T14:39:00Z"/>
            </w:rPr>
          </w:rPrChange>
        </w:rPr>
        <w:pPrChange w:id="516" w:author="James Howison" w:date="2015-01-09T11:00:00Z">
          <w:pPr>
            <w:pStyle w:val="Bibliography"/>
          </w:pPr>
        </w:pPrChange>
      </w:pPr>
      <w:del w:id="517" w:author="James Howison" w:date="2015-01-08T14:39:00Z">
        <w:r w:rsidRPr="00A50911" w:rsidDel="00CF66AF">
          <w:rPr>
            <w:color w:val="auto"/>
            <w:rPrChange w:id="518" w:author="James Howison" w:date="2015-01-09T11:00:00Z">
              <w:rPr/>
            </w:rPrChange>
          </w:rPr>
          <w:delText xml:space="preserve">Goble, C., Roure, D. D., &amp; Bechhofer, S. (2013). Accelerating Scientists’ Knowledge Turns. In A. Fred, J. L. G. Dietz, K. Liu, &amp; J. Filipe (Eds.), </w:delText>
        </w:r>
        <w:r w:rsidRPr="00A50911" w:rsidDel="00CF66AF">
          <w:rPr>
            <w:i/>
            <w:iCs/>
            <w:color w:val="auto"/>
            <w:rPrChange w:id="519" w:author="James Howison" w:date="2015-01-09T11:00:00Z">
              <w:rPr>
                <w:i/>
                <w:iCs/>
              </w:rPr>
            </w:rPrChange>
          </w:rPr>
          <w:delText>Knowledge Discovery, Knowledge Engineering and Knowledge Management</w:delText>
        </w:r>
        <w:r w:rsidRPr="00A50911" w:rsidDel="00CF66AF">
          <w:rPr>
            <w:color w:val="auto"/>
            <w:rPrChange w:id="520" w:author="James Howison" w:date="2015-01-09T11:00:00Z">
              <w:rPr/>
            </w:rPrChange>
          </w:rPr>
          <w:delText xml:space="preserve"> (pp. 3–25). Springer Berlin Heidelberg. Retrieved from http://link.springer.com/chapter/10.1007/978-3-642-37186-8_1</w:delText>
        </w:r>
      </w:del>
    </w:p>
    <w:p w14:paraId="344EADFA" w14:textId="4598DA12" w:rsidR="0035353A" w:rsidRPr="00A50911" w:rsidDel="00CF66AF" w:rsidRDefault="0035353A" w:rsidP="00A50911">
      <w:pPr>
        <w:pStyle w:val="Bibliography"/>
        <w:rPr>
          <w:del w:id="521" w:author="James Howison" w:date="2015-01-08T14:39:00Z"/>
          <w:color w:val="auto"/>
          <w:rPrChange w:id="522" w:author="James Howison" w:date="2015-01-09T11:00:00Z">
            <w:rPr>
              <w:del w:id="523" w:author="James Howison" w:date="2015-01-08T14:39:00Z"/>
            </w:rPr>
          </w:rPrChange>
        </w:rPr>
        <w:pPrChange w:id="524" w:author="James Howison" w:date="2015-01-09T11:00:00Z">
          <w:pPr>
            <w:pStyle w:val="Bibliography"/>
          </w:pPr>
        </w:pPrChange>
      </w:pPr>
      <w:del w:id="525" w:author="James Howison" w:date="2015-01-08T14:39:00Z">
        <w:r w:rsidRPr="00A50911" w:rsidDel="00CF66AF">
          <w:rPr>
            <w:color w:val="auto"/>
            <w:rPrChange w:id="526" w:author="James Howison" w:date="2015-01-09T11:00:00Z">
              <w:rPr/>
            </w:rPrChange>
          </w:rPr>
          <w:delText xml:space="preserve">Goh, D., &amp; Ng, P. (2007). Link decay in leading information science journals. </w:delText>
        </w:r>
        <w:r w:rsidRPr="00A50911" w:rsidDel="00CF66AF">
          <w:rPr>
            <w:i/>
            <w:iCs/>
            <w:color w:val="auto"/>
            <w:rPrChange w:id="527" w:author="James Howison" w:date="2015-01-09T11:00:00Z">
              <w:rPr>
                <w:i/>
                <w:iCs/>
              </w:rPr>
            </w:rPrChange>
          </w:rPr>
          <w:delText>Journal of the American Society for Information Science and Technology</w:delText>
        </w:r>
        <w:r w:rsidRPr="00A50911" w:rsidDel="00CF66AF">
          <w:rPr>
            <w:color w:val="auto"/>
            <w:rPrChange w:id="528" w:author="James Howison" w:date="2015-01-09T11:00:00Z">
              <w:rPr/>
            </w:rPrChange>
          </w:rPr>
          <w:delText xml:space="preserve">, </w:delText>
        </w:r>
        <w:r w:rsidRPr="00A50911" w:rsidDel="00CF66AF">
          <w:rPr>
            <w:i/>
            <w:iCs/>
            <w:color w:val="auto"/>
            <w:rPrChange w:id="529" w:author="James Howison" w:date="2015-01-09T11:00:00Z">
              <w:rPr>
                <w:i/>
                <w:iCs/>
              </w:rPr>
            </w:rPrChange>
          </w:rPr>
          <w:delText>58</w:delText>
        </w:r>
        <w:r w:rsidRPr="00A50911" w:rsidDel="00CF66AF">
          <w:rPr>
            <w:color w:val="auto"/>
            <w:rPrChange w:id="530" w:author="James Howison" w:date="2015-01-09T11:00:00Z">
              <w:rPr/>
            </w:rPrChange>
          </w:rPr>
          <w:delText>(2002), 15–24. doi:10.1002/asi.20513</w:delText>
        </w:r>
      </w:del>
    </w:p>
    <w:p w14:paraId="49752757" w14:textId="01B3588A" w:rsidR="0035353A" w:rsidRPr="00A50911" w:rsidDel="00CF66AF" w:rsidRDefault="0035353A" w:rsidP="00A50911">
      <w:pPr>
        <w:pStyle w:val="Bibliography"/>
        <w:rPr>
          <w:del w:id="531" w:author="James Howison" w:date="2015-01-08T14:39:00Z"/>
          <w:color w:val="auto"/>
          <w:rPrChange w:id="532" w:author="James Howison" w:date="2015-01-09T11:00:00Z">
            <w:rPr>
              <w:del w:id="533" w:author="James Howison" w:date="2015-01-08T14:39:00Z"/>
            </w:rPr>
          </w:rPrChange>
        </w:rPr>
        <w:pPrChange w:id="534" w:author="James Howison" w:date="2015-01-09T11:00:00Z">
          <w:pPr>
            <w:pStyle w:val="Bibliography"/>
          </w:pPr>
        </w:pPrChange>
      </w:pPr>
      <w:del w:id="535" w:author="James Howison" w:date="2015-01-08T14:39:00Z">
        <w:r w:rsidRPr="00A50911" w:rsidDel="00CF66AF">
          <w:rPr>
            <w:color w:val="auto"/>
            <w:rPrChange w:id="536" w:author="James Howison" w:date="2015-01-09T11:00:00Z">
              <w:rPr/>
            </w:rPrChange>
          </w:rPr>
          <w:delText xml:space="preserve">Howison, J., &amp; Herbsleb, J. D. (2011). Scientific software production: incentives and collaboration. In </w:delText>
        </w:r>
        <w:r w:rsidRPr="00A50911" w:rsidDel="00CF66AF">
          <w:rPr>
            <w:i/>
            <w:iCs/>
            <w:color w:val="auto"/>
            <w:rPrChange w:id="537" w:author="James Howison" w:date="2015-01-09T11:00:00Z">
              <w:rPr>
                <w:i/>
                <w:iCs/>
              </w:rPr>
            </w:rPrChange>
          </w:rPr>
          <w:delText>Proceedings of the ACM Conference on Computer Supported Cooperative Work</w:delText>
        </w:r>
        <w:r w:rsidRPr="00A50911" w:rsidDel="00CF66AF">
          <w:rPr>
            <w:color w:val="auto"/>
            <w:rPrChange w:id="538" w:author="James Howison" w:date="2015-01-09T11:00:00Z">
              <w:rPr/>
            </w:rPrChange>
          </w:rPr>
          <w:delText xml:space="preserve"> (pp. 513–522). Hangzhou, China. doi:10.1145/1958824.1958904</w:delText>
        </w:r>
      </w:del>
    </w:p>
    <w:p w14:paraId="2E730514" w14:textId="43952EC6" w:rsidR="0035353A" w:rsidRPr="00A50911" w:rsidDel="00CF66AF" w:rsidRDefault="0035353A" w:rsidP="00A50911">
      <w:pPr>
        <w:pStyle w:val="Bibliography"/>
        <w:rPr>
          <w:del w:id="539" w:author="James Howison" w:date="2015-01-08T14:39:00Z"/>
          <w:color w:val="auto"/>
          <w:rPrChange w:id="540" w:author="James Howison" w:date="2015-01-09T11:00:00Z">
            <w:rPr>
              <w:del w:id="541" w:author="James Howison" w:date="2015-01-08T14:39:00Z"/>
            </w:rPr>
          </w:rPrChange>
        </w:rPr>
        <w:pPrChange w:id="542" w:author="James Howison" w:date="2015-01-09T11:00:00Z">
          <w:pPr>
            <w:pStyle w:val="Bibliography"/>
          </w:pPr>
        </w:pPrChange>
      </w:pPr>
      <w:del w:id="543" w:author="James Howison" w:date="2015-01-08T14:39:00Z">
        <w:r w:rsidRPr="00A50911" w:rsidDel="00CF66AF">
          <w:rPr>
            <w:color w:val="auto"/>
            <w:rPrChange w:id="544" w:author="James Howison" w:date="2015-01-09T11:00:00Z">
              <w:rPr/>
            </w:rPrChange>
          </w:rPr>
          <w:delText xml:space="preserve">Howison, J., &amp; Herbsleb, J. D. (2013). Incentives and integration in scientific software production. In </w:delText>
        </w:r>
        <w:r w:rsidRPr="00A50911" w:rsidDel="00CF66AF">
          <w:rPr>
            <w:i/>
            <w:iCs/>
            <w:color w:val="auto"/>
            <w:rPrChange w:id="545" w:author="James Howison" w:date="2015-01-09T11:00:00Z">
              <w:rPr>
                <w:i/>
                <w:iCs/>
              </w:rPr>
            </w:rPrChange>
          </w:rPr>
          <w:delText>Proceedings of the ACM Conference on Computer Supported Cooperative Work</w:delText>
        </w:r>
        <w:r w:rsidRPr="00A50911" w:rsidDel="00CF66AF">
          <w:rPr>
            <w:color w:val="auto"/>
            <w:rPrChange w:id="546" w:author="James Howison" w:date="2015-01-09T11:00:00Z">
              <w:rPr/>
            </w:rPrChange>
          </w:rPr>
          <w:delText xml:space="preserve"> (pp. 459–470). San Antonio, TX. doi:10.1145/2441776.2441828</w:delText>
        </w:r>
      </w:del>
    </w:p>
    <w:p w14:paraId="0D96AD41" w14:textId="46AD33D4" w:rsidR="0035353A" w:rsidRPr="00A50911" w:rsidDel="00CF66AF" w:rsidRDefault="0035353A" w:rsidP="00A50911">
      <w:pPr>
        <w:pStyle w:val="Bibliography"/>
        <w:rPr>
          <w:del w:id="547" w:author="James Howison" w:date="2015-01-08T14:39:00Z"/>
          <w:color w:val="auto"/>
          <w:rPrChange w:id="548" w:author="James Howison" w:date="2015-01-09T11:00:00Z">
            <w:rPr>
              <w:del w:id="549" w:author="James Howison" w:date="2015-01-08T14:39:00Z"/>
            </w:rPr>
          </w:rPrChange>
        </w:rPr>
        <w:pPrChange w:id="550" w:author="James Howison" w:date="2015-01-09T11:00:00Z">
          <w:pPr>
            <w:pStyle w:val="Bibliography"/>
          </w:pPr>
        </w:pPrChange>
      </w:pPr>
      <w:del w:id="551" w:author="James Howison" w:date="2015-01-08T14:39:00Z">
        <w:r w:rsidRPr="00A50911" w:rsidDel="00CF66AF">
          <w:rPr>
            <w:color w:val="auto"/>
            <w:rPrChange w:id="552" w:author="James Howison" w:date="2015-01-09T11:00:00Z">
              <w:rPr/>
            </w:rPrChange>
          </w:rPr>
          <w:delText xml:space="preserve">Ince, D. C., Hatton, L., &amp; Graham-Cumming, J. (2012). The case for open computer programs. </w:delText>
        </w:r>
        <w:r w:rsidRPr="00A50911" w:rsidDel="00CF66AF">
          <w:rPr>
            <w:i/>
            <w:iCs/>
            <w:color w:val="auto"/>
            <w:rPrChange w:id="553" w:author="James Howison" w:date="2015-01-09T11:00:00Z">
              <w:rPr>
                <w:i/>
                <w:iCs/>
              </w:rPr>
            </w:rPrChange>
          </w:rPr>
          <w:delText>Nature</w:delText>
        </w:r>
        <w:r w:rsidRPr="00A50911" w:rsidDel="00CF66AF">
          <w:rPr>
            <w:color w:val="auto"/>
            <w:rPrChange w:id="554" w:author="James Howison" w:date="2015-01-09T11:00:00Z">
              <w:rPr/>
            </w:rPrChange>
          </w:rPr>
          <w:delText xml:space="preserve">, </w:delText>
        </w:r>
        <w:r w:rsidRPr="00A50911" w:rsidDel="00CF66AF">
          <w:rPr>
            <w:i/>
            <w:iCs/>
            <w:color w:val="auto"/>
            <w:rPrChange w:id="555" w:author="James Howison" w:date="2015-01-09T11:00:00Z">
              <w:rPr>
                <w:i/>
                <w:iCs/>
              </w:rPr>
            </w:rPrChange>
          </w:rPr>
          <w:delText>482</w:delText>
        </w:r>
        <w:r w:rsidRPr="00A50911" w:rsidDel="00CF66AF">
          <w:rPr>
            <w:color w:val="auto"/>
            <w:rPrChange w:id="556" w:author="James Howison" w:date="2015-01-09T11:00:00Z">
              <w:rPr/>
            </w:rPrChange>
          </w:rPr>
          <w:delText>(7386), 485–488. doi:10.1038/nature10836</w:delText>
        </w:r>
      </w:del>
    </w:p>
    <w:p w14:paraId="68815A0C" w14:textId="269C0EAA" w:rsidR="0035353A" w:rsidRPr="00A50911" w:rsidDel="00CF66AF" w:rsidRDefault="0035353A" w:rsidP="00A50911">
      <w:pPr>
        <w:pStyle w:val="Bibliography"/>
        <w:rPr>
          <w:del w:id="557" w:author="James Howison" w:date="2015-01-08T14:39:00Z"/>
          <w:color w:val="auto"/>
          <w:rPrChange w:id="558" w:author="James Howison" w:date="2015-01-09T11:00:00Z">
            <w:rPr>
              <w:del w:id="559" w:author="James Howison" w:date="2015-01-08T14:39:00Z"/>
            </w:rPr>
          </w:rPrChange>
        </w:rPr>
        <w:pPrChange w:id="560" w:author="James Howison" w:date="2015-01-09T11:00:00Z">
          <w:pPr>
            <w:pStyle w:val="Bibliography"/>
          </w:pPr>
        </w:pPrChange>
      </w:pPr>
      <w:del w:id="561" w:author="James Howison" w:date="2015-01-08T14:39:00Z">
        <w:r w:rsidRPr="00A50911" w:rsidDel="00CF66AF">
          <w:rPr>
            <w:color w:val="auto"/>
            <w:rPrChange w:id="562" w:author="James Howison" w:date="2015-01-09T11:00:00Z">
              <w:rPr/>
            </w:rPrChange>
          </w:rPr>
          <w:delText xml:space="preserve">Katz, D. S. (2014). Transitive Credit as a Means to Address Social and Technological Concerns Stemming from Citation and Attribution of Digital Products. </w:delText>
        </w:r>
        <w:r w:rsidRPr="00A50911" w:rsidDel="00CF66AF">
          <w:rPr>
            <w:i/>
            <w:iCs/>
            <w:color w:val="auto"/>
            <w:rPrChange w:id="563" w:author="James Howison" w:date="2015-01-09T11:00:00Z">
              <w:rPr>
                <w:i/>
                <w:iCs/>
              </w:rPr>
            </w:rPrChange>
          </w:rPr>
          <w:delText>Journal of Open Research Software</w:delText>
        </w:r>
        <w:r w:rsidRPr="00A50911" w:rsidDel="00CF66AF">
          <w:rPr>
            <w:color w:val="auto"/>
            <w:rPrChange w:id="564" w:author="James Howison" w:date="2015-01-09T11:00:00Z">
              <w:rPr/>
            </w:rPrChange>
          </w:rPr>
          <w:delText xml:space="preserve">, </w:delText>
        </w:r>
        <w:r w:rsidRPr="00A50911" w:rsidDel="00CF66AF">
          <w:rPr>
            <w:i/>
            <w:iCs/>
            <w:color w:val="auto"/>
            <w:rPrChange w:id="565" w:author="James Howison" w:date="2015-01-09T11:00:00Z">
              <w:rPr>
                <w:i/>
                <w:iCs/>
              </w:rPr>
            </w:rPrChange>
          </w:rPr>
          <w:delText>2</w:delText>
        </w:r>
        <w:r w:rsidRPr="00A50911" w:rsidDel="00CF66AF">
          <w:rPr>
            <w:color w:val="auto"/>
            <w:rPrChange w:id="566" w:author="James Howison" w:date="2015-01-09T11:00:00Z">
              <w:rPr/>
            </w:rPrChange>
          </w:rPr>
          <w:delText>(1), e20. doi:10.5334/jors.be</w:delText>
        </w:r>
      </w:del>
    </w:p>
    <w:p w14:paraId="45686A7B" w14:textId="4052F712" w:rsidR="0035353A" w:rsidRPr="00A50911" w:rsidDel="00CF66AF" w:rsidRDefault="0035353A" w:rsidP="00A50911">
      <w:pPr>
        <w:pStyle w:val="Bibliography"/>
        <w:rPr>
          <w:del w:id="567" w:author="James Howison" w:date="2015-01-08T14:39:00Z"/>
          <w:color w:val="auto"/>
          <w:rPrChange w:id="568" w:author="James Howison" w:date="2015-01-09T11:00:00Z">
            <w:rPr>
              <w:del w:id="569" w:author="James Howison" w:date="2015-01-08T14:39:00Z"/>
            </w:rPr>
          </w:rPrChange>
        </w:rPr>
        <w:pPrChange w:id="570" w:author="James Howison" w:date="2015-01-09T11:00:00Z">
          <w:pPr>
            <w:pStyle w:val="Bibliography"/>
          </w:pPr>
        </w:pPrChange>
      </w:pPr>
      <w:del w:id="571" w:author="James Howison" w:date="2015-01-08T14:39:00Z">
        <w:r w:rsidRPr="00A50911" w:rsidDel="00CF66AF">
          <w:rPr>
            <w:color w:val="auto"/>
            <w:rPrChange w:id="572" w:author="James Howison" w:date="2015-01-09T11:00:00Z">
              <w:rPr/>
            </w:rPrChange>
          </w:rPr>
          <w:delText xml:space="preserve">Katz, D. S., Choi, S.-C. T., Lapp, H., Maheshwari, K., Löffler, F., Turk, M., … Venters, C. (2014). Summary of the First Workshop on Sustainable Software for Science: Practice and Experiences (WSSSPE1). </w:delText>
        </w:r>
        <w:r w:rsidRPr="00A50911" w:rsidDel="00CF66AF">
          <w:rPr>
            <w:i/>
            <w:iCs/>
            <w:color w:val="auto"/>
            <w:rPrChange w:id="573" w:author="James Howison" w:date="2015-01-09T11:00:00Z">
              <w:rPr>
                <w:i/>
                <w:iCs/>
              </w:rPr>
            </w:rPrChange>
          </w:rPr>
          <w:delText>Journal of Open Research Software</w:delText>
        </w:r>
        <w:r w:rsidRPr="00A50911" w:rsidDel="00CF66AF">
          <w:rPr>
            <w:color w:val="auto"/>
            <w:rPrChange w:id="574" w:author="James Howison" w:date="2015-01-09T11:00:00Z">
              <w:rPr/>
            </w:rPrChange>
          </w:rPr>
          <w:delText xml:space="preserve">, </w:delText>
        </w:r>
        <w:r w:rsidRPr="00A50911" w:rsidDel="00CF66AF">
          <w:rPr>
            <w:i/>
            <w:iCs/>
            <w:color w:val="auto"/>
            <w:rPrChange w:id="575" w:author="James Howison" w:date="2015-01-09T11:00:00Z">
              <w:rPr>
                <w:i/>
                <w:iCs/>
              </w:rPr>
            </w:rPrChange>
          </w:rPr>
          <w:delText>2</w:delText>
        </w:r>
        <w:r w:rsidRPr="00A50911" w:rsidDel="00CF66AF">
          <w:rPr>
            <w:color w:val="auto"/>
            <w:rPrChange w:id="576" w:author="James Howison" w:date="2015-01-09T11:00:00Z">
              <w:rPr/>
            </w:rPrChange>
          </w:rPr>
          <w:delText>(1). doi:10.5334/jors.an</w:delText>
        </w:r>
      </w:del>
    </w:p>
    <w:p w14:paraId="51C9CEA5" w14:textId="557D45A3" w:rsidR="0035353A" w:rsidRPr="00A50911" w:rsidDel="00CF66AF" w:rsidRDefault="0035353A" w:rsidP="00A50911">
      <w:pPr>
        <w:pStyle w:val="Bibliography"/>
        <w:rPr>
          <w:del w:id="577" w:author="James Howison" w:date="2015-01-08T14:39:00Z"/>
          <w:color w:val="auto"/>
          <w:rPrChange w:id="578" w:author="James Howison" w:date="2015-01-09T11:00:00Z">
            <w:rPr>
              <w:del w:id="579" w:author="James Howison" w:date="2015-01-08T14:39:00Z"/>
            </w:rPr>
          </w:rPrChange>
        </w:rPr>
        <w:pPrChange w:id="580" w:author="James Howison" w:date="2015-01-09T11:00:00Z">
          <w:pPr>
            <w:pStyle w:val="Bibliography"/>
          </w:pPr>
        </w:pPrChange>
      </w:pPr>
      <w:del w:id="581" w:author="James Howison" w:date="2015-01-08T14:39:00Z">
        <w:r w:rsidRPr="00A50911" w:rsidDel="00CF66AF">
          <w:rPr>
            <w:color w:val="auto"/>
            <w:rPrChange w:id="582" w:author="James Howison" w:date="2015-01-09T11:00:00Z">
              <w:rPr/>
            </w:rPrChange>
          </w:rPr>
          <w:delText xml:space="preserve">King, G. (1995). Replication, Replication. </w:delText>
        </w:r>
        <w:r w:rsidRPr="00A50911" w:rsidDel="00CF66AF">
          <w:rPr>
            <w:i/>
            <w:iCs/>
            <w:color w:val="auto"/>
            <w:rPrChange w:id="583" w:author="James Howison" w:date="2015-01-09T11:00:00Z">
              <w:rPr>
                <w:i/>
                <w:iCs/>
              </w:rPr>
            </w:rPrChange>
          </w:rPr>
          <w:delText>Political Science &amp; Politics</w:delText>
        </w:r>
        <w:r w:rsidRPr="00A50911" w:rsidDel="00CF66AF">
          <w:rPr>
            <w:color w:val="auto"/>
            <w:rPrChange w:id="584" w:author="James Howison" w:date="2015-01-09T11:00:00Z">
              <w:rPr/>
            </w:rPrChange>
          </w:rPr>
          <w:delText>, 444–452.</w:delText>
        </w:r>
      </w:del>
    </w:p>
    <w:p w14:paraId="4609613D" w14:textId="2E174F0D" w:rsidR="0035353A" w:rsidRPr="00A50911" w:rsidDel="00CF66AF" w:rsidRDefault="0035353A" w:rsidP="00A50911">
      <w:pPr>
        <w:pStyle w:val="Bibliography"/>
        <w:rPr>
          <w:del w:id="585" w:author="James Howison" w:date="2015-01-08T14:39:00Z"/>
          <w:color w:val="auto"/>
          <w:rPrChange w:id="586" w:author="James Howison" w:date="2015-01-09T11:00:00Z">
            <w:rPr>
              <w:del w:id="587" w:author="James Howison" w:date="2015-01-08T14:39:00Z"/>
            </w:rPr>
          </w:rPrChange>
        </w:rPr>
        <w:pPrChange w:id="588" w:author="James Howison" w:date="2015-01-09T11:00:00Z">
          <w:pPr>
            <w:pStyle w:val="Bibliography"/>
          </w:pPr>
        </w:pPrChange>
      </w:pPr>
      <w:del w:id="589" w:author="James Howison" w:date="2015-01-08T14:39:00Z">
        <w:r w:rsidRPr="00A50911" w:rsidDel="00CF66AF">
          <w:rPr>
            <w:color w:val="auto"/>
            <w:rPrChange w:id="590" w:author="James Howison" w:date="2015-01-09T11:00:00Z">
              <w:rPr/>
            </w:rPrChange>
          </w:rPr>
          <w:delText xml:space="preserve">Koehler, W. (1999). An analysis of web page and web site constancy and permanence. </w:delText>
        </w:r>
        <w:r w:rsidRPr="00A50911" w:rsidDel="00CF66AF">
          <w:rPr>
            <w:i/>
            <w:iCs/>
            <w:color w:val="auto"/>
            <w:rPrChange w:id="591" w:author="James Howison" w:date="2015-01-09T11:00:00Z">
              <w:rPr>
                <w:i/>
                <w:iCs/>
              </w:rPr>
            </w:rPrChange>
          </w:rPr>
          <w:delText>Journal of the American Society for Information Science</w:delText>
        </w:r>
        <w:r w:rsidRPr="00A50911" w:rsidDel="00CF66AF">
          <w:rPr>
            <w:color w:val="auto"/>
            <w:rPrChange w:id="592" w:author="James Howison" w:date="2015-01-09T11:00:00Z">
              <w:rPr/>
            </w:rPrChange>
          </w:rPr>
          <w:delText xml:space="preserve">, </w:delText>
        </w:r>
        <w:r w:rsidRPr="00A50911" w:rsidDel="00CF66AF">
          <w:rPr>
            <w:i/>
            <w:iCs/>
            <w:color w:val="auto"/>
            <w:rPrChange w:id="593" w:author="James Howison" w:date="2015-01-09T11:00:00Z">
              <w:rPr>
                <w:i/>
                <w:iCs/>
              </w:rPr>
            </w:rPrChange>
          </w:rPr>
          <w:delText>50</w:delText>
        </w:r>
        <w:r w:rsidRPr="00A50911" w:rsidDel="00CF66AF">
          <w:rPr>
            <w:color w:val="auto"/>
            <w:rPrChange w:id="594" w:author="James Howison" w:date="2015-01-09T11:00:00Z">
              <w:rPr/>
            </w:rPrChange>
          </w:rPr>
          <w:delText>(2), 162–180. doi:10.1002/(SICI)1097-4571(1999)50:2&lt;162::AID-ASI7&gt;3.0.CO;2-B</w:delText>
        </w:r>
      </w:del>
    </w:p>
    <w:p w14:paraId="70E43E12" w14:textId="0AF5C7F4" w:rsidR="0035353A" w:rsidRPr="00A50911" w:rsidDel="00CF66AF" w:rsidRDefault="0035353A" w:rsidP="00A50911">
      <w:pPr>
        <w:pStyle w:val="Bibliography"/>
        <w:rPr>
          <w:del w:id="595" w:author="James Howison" w:date="2015-01-08T14:39:00Z"/>
          <w:color w:val="auto"/>
          <w:rPrChange w:id="596" w:author="James Howison" w:date="2015-01-09T11:00:00Z">
            <w:rPr>
              <w:del w:id="597" w:author="James Howison" w:date="2015-01-08T14:39:00Z"/>
            </w:rPr>
          </w:rPrChange>
        </w:rPr>
        <w:pPrChange w:id="598" w:author="James Howison" w:date="2015-01-09T11:00:00Z">
          <w:pPr>
            <w:pStyle w:val="Bibliography"/>
          </w:pPr>
        </w:pPrChange>
      </w:pPr>
      <w:del w:id="599" w:author="James Howison" w:date="2015-01-08T14:39:00Z">
        <w:r w:rsidRPr="00A50911" w:rsidDel="00CF66AF">
          <w:rPr>
            <w:color w:val="auto"/>
            <w:rPrChange w:id="600" w:author="James Howison" w:date="2015-01-09T11:00:00Z">
              <w:rPr/>
            </w:rPrChange>
          </w:rPr>
          <w:delText xml:space="preserve">Konkiel, S. (2013). Tracking citations and altmetrics for research data: Challenges and opportunities. </w:delText>
        </w:r>
        <w:r w:rsidRPr="00A50911" w:rsidDel="00CF66AF">
          <w:rPr>
            <w:i/>
            <w:iCs/>
            <w:color w:val="auto"/>
            <w:rPrChange w:id="601" w:author="James Howison" w:date="2015-01-09T11:00:00Z">
              <w:rPr>
                <w:i/>
                <w:iCs/>
              </w:rPr>
            </w:rPrChange>
          </w:rPr>
          <w:delText>Bulletin of the American Society for Information Science and Technology</w:delText>
        </w:r>
        <w:r w:rsidRPr="00A50911" w:rsidDel="00CF66AF">
          <w:rPr>
            <w:color w:val="auto"/>
            <w:rPrChange w:id="602" w:author="James Howison" w:date="2015-01-09T11:00:00Z">
              <w:rPr/>
            </w:rPrChange>
          </w:rPr>
          <w:delText xml:space="preserve">, </w:delText>
        </w:r>
        <w:r w:rsidRPr="00A50911" w:rsidDel="00CF66AF">
          <w:rPr>
            <w:i/>
            <w:iCs/>
            <w:color w:val="auto"/>
            <w:rPrChange w:id="603" w:author="James Howison" w:date="2015-01-09T11:00:00Z">
              <w:rPr>
                <w:i/>
                <w:iCs/>
              </w:rPr>
            </w:rPrChange>
          </w:rPr>
          <w:delText>39</w:delText>
        </w:r>
        <w:r w:rsidRPr="00A50911" w:rsidDel="00CF66AF">
          <w:rPr>
            <w:color w:val="auto"/>
            <w:rPrChange w:id="604" w:author="James Howison" w:date="2015-01-09T11:00:00Z">
              <w:rPr/>
            </w:rPrChange>
          </w:rPr>
          <w:delText>(6), 27–32. doi:10.1002/bult.2013.1720390610</w:delText>
        </w:r>
      </w:del>
    </w:p>
    <w:p w14:paraId="7F2E1B5E" w14:textId="34FDAFBF" w:rsidR="0035353A" w:rsidRPr="00A50911" w:rsidDel="00CF66AF" w:rsidRDefault="0035353A" w:rsidP="00A50911">
      <w:pPr>
        <w:pStyle w:val="Bibliography"/>
        <w:rPr>
          <w:del w:id="605" w:author="James Howison" w:date="2015-01-08T14:39:00Z"/>
          <w:color w:val="auto"/>
          <w:rPrChange w:id="606" w:author="James Howison" w:date="2015-01-09T11:00:00Z">
            <w:rPr>
              <w:del w:id="607" w:author="James Howison" w:date="2015-01-08T14:39:00Z"/>
            </w:rPr>
          </w:rPrChange>
        </w:rPr>
        <w:pPrChange w:id="608" w:author="James Howison" w:date="2015-01-09T11:00:00Z">
          <w:pPr>
            <w:pStyle w:val="Bibliography"/>
          </w:pPr>
        </w:pPrChange>
      </w:pPr>
      <w:del w:id="609" w:author="James Howison" w:date="2015-01-08T14:39:00Z">
        <w:r w:rsidRPr="00A50911" w:rsidDel="00CF66AF">
          <w:rPr>
            <w:color w:val="auto"/>
            <w:rPrChange w:id="610" w:author="James Howison" w:date="2015-01-09T11:00:00Z">
              <w:rPr/>
            </w:rPrChange>
          </w:rPr>
          <w:delText xml:space="preserve">Lawrence, S. (2001). Online or Invisible? </w:delText>
        </w:r>
        <w:r w:rsidRPr="00A50911" w:rsidDel="00CF66AF">
          <w:rPr>
            <w:i/>
            <w:iCs/>
            <w:color w:val="auto"/>
            <w:rPrChange w:id="611" w:author="James Howison" w:date="2015-01-09T11:00:00Z">
              <w:rPr>
                <w:i/>
                <w:iCs/>
              </w:rPr>
            </w:rPrChange>
          </w:rPr>
          <w:delText>Nature</w:delText>
        </w:r>
        <w:r w:rsidRPr="00A50911" w:rsidDel="00CF66AF">
          <w:rPr>
            <w:color w:val="auto"/>
            <w:rPrChange w:id="612" w:author="James Howison" w:date="2015-01-09T11:00:00Z">
              <w:rPr/>
            </w:rPrChange>
          </w:rPr>
          <w:delText xml:space="preserve">, </w:delText>
        </w:r>
        <w:r w:rsidRPr="00A50911" w:rsidDel="00CF66AF">
          <w:rPr>
            <w:i/>
            <w:iCs/>
            <w:color w:val="auto"/>
            <w:rPrChange w:id="613" w:author="James Howison" w:date="2015-01-09T11:00:00Z">
              <w:rPr>
                <w:i/>
                <w:iCs/>
              </w:rPr>
            </w:rPrChange>
          </w:rPr>
          <w:delText>411</w:delText>
        </w:r>
        <w:r w:rsidRPr="00A50911" w:rsidDel="00CF66AF">
          <w:rPr>
            <w:color w:val="auto"/>
            <w:rPrChange w:id="614" w:author="James Howison" w:date="2015-01-09T11:00:00Z">
              <w:rPr/>
            </w:rPrChange>
          </w:rPr>
          <w:delText>(6837).</w:delText>
        </w:r>
      </w:del>
    </w:p>
    <w:p w14:paraId="26DCD578" w14:textId="26686150" w:rsidR="0035353A" w:rsidRPr="00A50911" w:rsidDel="00CF66AF" w:rsidRDefault="0035353A" w:rsidP="00A50911">
      <w:pPr>
        <w:pStyle w:val="Bibliography"/>
        <w:rPr>
          <w:del w:id="615" w:author="James Howison" w:date="2015-01-08T14:39:00Z"/>
          <w:color w:val="auto"/>
          <w:rPrChange w:id="616" w:author="James Howison" w:date="2015-01-09T11:00:00Z">
            <w:rPr>
              <w:del w:id="617" w:author="James Howison" w:date="2015-01-08T14:39:00Z"/>
            </w:rPr>
          </w:rPrChange>
        </w:rPr>
        <w:pPrChange w:id="618" w:author="James Howison" w:date="2015-01-09T11:00:00Z">
          <w:pPr>
            <w:pStyle w:val="Bibliography"/>
          </w:pPr>
        </w:pPrChange>
      </w:pPr>
      <w:del w:id="619" w:author="James Howison" w:date="2015-01-08T14:39:00Z">
        <w:r w:rsidRPr="00A50911" w:rsidDel="00CF66AF">
          <w:rPr>
            <w:color w:val="auto"/>
            <w:rPrChange w:id="620" w:author="James Howison" w:date="2015-01-09T11:00:00Z">
              <w:rPr/>
            </w:rPrChange>
          </w:rPr>
          <w:delText xml:space="preserve">Lipetz, B. (1965). Improvement of the Selectivity of Citation Indexes to Science Literature Through Inclusion of Citation Relationship Indicators. </w:delText>
        </w:r>
        <w:r w:rsidRPr="00A50911" w:rsidDel="00CF66AF">
          <w:rPr>
            <w:i/>
            <w:iCs/>
            <w:color w:val="auto"/>
            <w:rPrChange w:id="621" w:author="James Howison" w:date="2015-01-09T11:00:00Z">
              <w:rPr>
                <w:i/>
                <w:iCs/>
              </w:rPr>
            </w:rPrChange>
          </w:rPr>
          <w:delText>American Documentation</w:delText>
        </w:r>
        <w:r w:rsidRPr="00A50911" w:rsidDel="00CF66AF">
          <w:rPr>
            <w:color w:val="auto"/>
            <w:rPrChange w:id="622" w:author="James Howison" w:date="2015-01-09T11:00:00Z">
              <w:rPr/>
            </w:rPrChange>
          </w:rPr>
          <w:delText xml:space="preserve">, </w:delText>
        </w:r>
        <w:r w:rsidRPr="00A50911" w:rsidDel="00CF66AF">
          <w:rPr>
            <w:i/>
            <w:iCs/>
            <w:color w:val="auto"/>
            <w:rPrChange w:id="623" w:author="James Howison" w:date="2015-01-09T11:00:00Z">
              <w:rPr>
                <w:i/>
                <w:iCs/>
              </w:rPr>
            </w:rPrChange>
          </w:rPr>
          <w:delText>16</w:delText>
        </w:r>
        <w:r w:rsidRPr="00A50911" w:rsidDel="00CF66AF">
          <w:rPr>
            <w:color w:val="auto"/>
            <w:rPrChange w:id="624" w:author="James Howison" w:date="2015-01-09T11:00:00Z">
              <w:rPr/>
            </w:rPrChange>
          </w:rPr>
          <w:delText>(2).</w:delText>
        </w:r>
      </w:del>
    </w:p>
    <w:p w14:paraId="00F61ADD" w14:textId="241E8399" w:rsidR="0035353A" w:rsidRPr="00A50911" w:rsidDel="00CF66AF" w:rsidRDefault="0035353A" w:rsidP="00A50911">
      <w:pPr>
        <w:pStyle w:val="Bibliography"/>
        <w:rPr>
          <w:del w:id="625" w:author="James Howison" w:date="2015-01-08T14:39:00Z"/>
          <w:color w:val="auto"/>
          <w:rPrChange w:id="626" w:author="James Howison" w:date="2015-01-09T11:00:00Z">
            <w:rPr>
              <w:del w:id="627" w:author="James Howison" w:date="2015-01-08T14:39:00Z"/>
            </w:rPr>
          </w:rPrChange>
        </w:rPr>
        <w:pPrChange w:id="628" w:author="James Howison" w:date="2015-01-09T11:00:00Z">
          <w:pPr>
            <w:pStyle w:val="Bibliography"/>
          </w:pPr>
        </w:pPrChange>
      </w:pPr>
      <w:del w:id="629" w:author="James Howison" w:date="2015-01-08T14:39:00Z">
        <w:r w:rsidRPr="00A50911" w:rsidDel="00CF66AF">
          <w:rPr>
            <w:color w:val="auto"/>
            <w:rPrChange w:id="630" w:author="James Howison" w:date="2015-01-09T11:00:00Z">
              <w:rPr/>
            </w:rPrChange>
          </w:rPr>
          <w:delText xml:space="preserve">Loo, M. P. J. van der. (2014). The stringdist package for approximate string matching. </w:delText>
        </w:r>
        <w:r w:rsidRPr="00A50911" w:rsidDel="00CF66AF">
          <w:rPr>
            <w:i/>
            <w:iCs/>
            <w:color w:val="auto"/>
            <w:rPrChange w:id="631" w:author="James Howison" w:date="2015-01-09T11:00:00Z">
              <w:rPr>
                <w:i/>
                <w:iCs/>
              </w:rPr>
            </w:rPrChange>
          </w:rPr>
          <w:delText>The R Journal</w:delText>
        </w:r>
        <w:r w:rsidRPr="00A50911" w:rsidDel="00CF66AF">
          <w:rPr>
            <w:color w:val="auto"/>
            <w:rPrChange w:id="632" w:author="James Howison" w:date="2015-01-09T11:00:00Z">
              <w:rPr/>
            </w:rPrChange>
          </w:rPr>
          <w:delText xml:space="preserve">, </w:delText>
        </w:r>
        <w:r w:rsidRPr="00A50911" w:rsidDel="00CF66AF">
          <w:rPr>
            <w:i/>
            <w:iCs/>
            <w:color w:val="auto"/>
            <w:rPrChange w:id="633" w:author="James Howison" w:date="2015-01-09T11:00:00Z">
              <w:rPr>
                <w:i/>
                <w:iCs/>
              </w:rPr>
            </w:rPrChange>
          </w:rPr>
          <w:delText>6</w:delText>
        </w:r>
        <w:r w:rsidRPr="00A50911" w:rsidDel="00CF66AF">
          <w:rPr>
            <w:color w:val="auto"/>
            <w:rPrChange w:id="634" w:author="James Howison" w:date="2015-01-09T11:00:00Z">
              <w:rPr/>
            </w:rPrChange>
          </w:rPr>
          <w:delText>(1), xx–xx.</w:delText>
        </w:r>
      </w:del>
    </w:p>
    <w:p w14:paraId="7C714196" w14:textId="685878A4" w:rsidR="0035353A" w:rsidRPr="00A50911" w:rsidDel="00CF66AF" w:rsidRDefault="0035353A" w:rsidP="00A50911">
      <w:pPr>
        <w:pStyle w:val="Bibliography"/>
        <w:rPr>
          <w:del w:id="635" w:author="James Howison" w:date="2015-01-08T14:39:00Z"/>
          <w:color w:val="auto"/>
          <w:rPrChange w:id="636" w:author="James Howison" w:date="2015-01-09T11:00:00Z">
            <w:rPr>
              <w:del w:id="637" w:author="James Howison" w:date="2015-01-08T14:39:00Z"/>
            </w:rPr>
          </w:rPrChange>
        </w:rPr>
        <w:pPrChange w:id="638" w:author="James Howison" w:date="2015-01-09T11:00:00Z">
          <w:pPr>
            <w:pStyle w:val="Bibliography"/>
          </w:pPr>
        </w:pPrChange>
      </w:pPr>
      <w:del w:id="639" w:author="James Howison" w:date="2015-01-08T14:39:00Z">
        <w:r w:rsidRPr="00A50911" w:rsidDel="00CF66AF">
          <w:rPr>
            <w:color w:val="auto"/>
            <w:rPrChange w:id="640" w:author="James Howison" w:date="2015-01-09T11:00:00Z">
              <w:rPr/>
            </w:rPrChange>
          </w:rPr>
          <w:delText xml:space="preserve">Mayernik, M. S. (2012). Data citation initiatives and issues. </w:delText>
        </w:r>
        <w:r w:rsidRPr="00A50911" w:rsidDel="00CF66AF">
          <w:rPr>
            <w:i/>
            <w:iCs/>
            <w:color w:val="auto"/>
            <w:rPrChange w:id="641" w:author="James Howison" w:date="2015-01-09T11:00:00Z">
              <w:rPr>
                <w:i/>
                <w:iCs/>
              </w:rPr>
            </w:rPrChange>
          </w:rPr>
          <w:delText>Bulletin of the American Society for Information Science and Technology</w:delText>
        </w:r>
        <w:r w:rsidRPr="00A50911" w:rsidDel="00CF66AF">
          <w:rPr>
            <w:color w:val="auto"/>
            <w:rPrChange w:id="642" w:author="James Howison" w:date="2015-01-09T11:00:00Z">
              <w:rPr/>
            </w:rPrChange>
          </w:rPr>
          <w:delText xml:space="preserve">, </w:delText>
        </w:r>
        <w:r w:rsidRPr="00A50911" w:rsidDel="00CF66AF">
          <w:rPr>
            <w:i/>
            <w:iCs/>
            <w:color w:val="auto"/>
            <w:rPrChange w:id="643" w:author="James Howison" w:date="2015-01-09T11:00:00Z">
              <w:rPr>
                <w:i/>
                <w:iCs/>
              </w:rPr>
            </w:rPrChange>
          </w:rPr>
          <w:delText>38</w:delText>
        </w:r>
        <w:r w:rsidRPr="00A50911" w:rsidDel="00CF66AF">
          <w:rPr>
            <w:color w:val="auto"/>
            <w:rPrChange w:id="644" w:author="James Howison" w:date="2015-01-09T11:00:00Z">
              <w:rPr/>
            </w:rPrChange>
          </w:rPr>
          <w:delText>(5), 23–28. doi:10.1002/bult.2012.1720380508</w:delText>
        </w:r>
      </w:del>
    </w:p>
    <w:p w14:paraId="1FEE0544" w14:textId="49AD31FD" w:rsidR="0035353A" w:rsidRPr="00A50911" w:rsidDel="00CF66AF" w:rsidRDefault="0035353A" w:rsidP="00A50911">
      <w:pPr>
        <w:pStyle w:val="Bibliography"/>
        <w:rPr>
          <w:del w:id="645" w:author="James Howison" w:date="2015-01-08T14:39:00Z"/>
          <w:color w:val="auto"/>
          <w:rPrChange w:id="646" w:author="James Howison" w:date="2015-01-09T11:00:00Z">
            <w:rPr>
              <w:del w:id="647" w:author="James Howison" w:date="2015-01-08T14:39:00Z"/>
            </w:rPr>
          </w:rPrChange>
        </w:rPr>
        <w:pPrChange w:id="648" w:author="James Howison" w:date="2015-01-09T11:00:00Z">
          <w:pPr>
            <w:pStyle w:val="Bibliography"/>
          </w:pPr>
        </w:pPrChange>
      </w:pPr>
      <w:del w:id="649" w:author="James Howison" w:date="2015-01-08T14:39:00Z">
        <w:r w:rsidRPr="00A50911" w:rsidDel="00CF66AF">
          <w:rPr>
            <w:color w:val="auto"/>
            <w:rPrChange w:id="650" w:author="James Howison" w:date="2015-01-09T11:00:00Z">
              <w:rPr/>
            </w:rPrChange>
          </w:rPr>
          <w:delText xml:space="preserve">McConahy, A., Eisenbraun, B., Howison, J., Herbsleb, J. D., &amp; Sliz, P. (2012). Techniques for Monitoring Runtime Architectures of Socio-technical Ecosystems. In </w:delText>
        </w:r>
        <w:r w:rsidRPr="00A50911" w:rsidDel="00CF66AF">
          <w:rPr>
            <w:i/>
            <w:iCs/>
            <w:color w:val="auto"/>
            <w:rPrChange w:id="651" w:author="James Howison" w:date="2015-01-09T11:00:00Z">
              <w:rPr>
                <w:i/>
                <w:iCs/>
              </w:rPr>
            </w:rPrChange>
          </w:rPr>
          <w:delText>Workshop on Data-Intensive Collaboration in Science and Engineering (CSCW 2012)</w:delText>
        </w:r>
        <w:r w:rsidRPr="00A50911" w:rsidDel="00CF66AF">
          <w:rPr>
            <w:color w:val="auto"/>
            <w:rPrChange w:id="652" w:author="James Howison" w:date="2015-01-09T11:00:00Z">
              <w:rPr/>
            </w:rPrChange>
          </w:rPr>
          <w:delText>.</w:delText>
        </w:r>
      </w:del>
    </w:p>
    <w:p w14:paraId="094CC4C5" w14:textId="3637762C" w:rsidR="0035353A" w:rsidRPr="00A50911" w:rsidDel="00CF66AF" w:rsidRDefault="0035353A" w:rsidP="00A50911">
      <w:pPr>
        <w:pStyle w:val="Bibliography"/>
        <w:rPr>
          <w:del w:id="653" w:author="James Howison" w:date="2015-01-08T14:39:00Z"/>
          <w:color w:val="auto"/>
          <w:rPrChange w:id="654" w:author="James Howison" w:date="2015-01-09T11:00:00Z">
            <w:rPr>
              <w:del w:id="655" w:author="James Howison" w:date="2015-01-08T14:39:00Z"/>
            </w:rPr>
          </w:rPrChange>
        </w:rPr>
        <w:pPrChange w:id="656" w:author="James Howison" w:date="2015-01-09T11:00:00Z">
          <w:pPr>
            <w:pStyle w:val="Bibliography"/>
          </w:pPr>
        </w:pPrChange>
      </w:pPr>
      <w:del w:id="657" w:author="James Howison" w:date="2015-01-08T14:39:00Z">
        <w:r w:rsidRPr="00A50911" w:rsidDel="00CF66AF">
          <w:rPr>
            <w:color w:val="auto"/>
            <w:rPrChange w:id="658" w:author="James Howison" w:date="2015-01-09T11:00:00Z">
              <w:rPr/>
            </w:rPrChange>
          </w:rPr>
          <w:delText xml:space="preserve">McCullough, B. D., McGeary, K. A., &amp; Harrison, T. D. (2006). Lessons from the JMCB Archive. </w:delText>
        </w:r>
        <w:r w:rsidRPr="00A50911" w:rsidDel="00CF66AF">
          <w:rPr>
            <w:i/>
            <w:iCs/>
            <w:color w:val="auto"/>
            <w:rPrChange w:id="659" w:author="James Howison" w:date="2015-01-09T11:00:00Z">
              <w:rPr>
                <w:i/>
                <w:iCs/>
              </w:rPr>
            </w:rPrChange>
          </w:rPr>
          <w:delText>Journal of Money, Credit, and Banking</w:delText>
        </w:r>
        <w:r w:rsidRPr="00A50911" w:rsidDel="00CF66AF">
          <w:rPr>
            <w:color w:val="auto"/>
            <w:rPrChange w:id="660" w:author="James Howison" w:date="2015-01-09T11:00:00Z">
              <w:rPr/>
            </w:rPrChange>
          </w:rPr>
          <w:delText xml:space="preserve">, </w:delText>
        </w:r>
        <w:r w:rsidRPr="00A50911" w:rsidDel="00CF66AF">
          <w:rPr>
            <w:i/>
            <w:iCs/>
            <w:color w:val="auto"/>
            <w:rPrChange w:id="661" w:author="James Howison" w:date="2015-01-09T11:00:00Z">
              <w:rPr>
                <w:i/>
                <w:iCs/>
              </w:rPr>
            </w:rPrChange>
          </w:rPr>
          <w:delText>38</w:delText>
        </w:r>
        <w:r w:rsidRPr="00A50911" w:rsidDel="00CF66AF">
          <w:rPr>
            <w:color w:val="auto"/>
            <w:rPrChange w:id="662" w:author="James Howison" w:date="2015-01-09T11:00:00Z">
              <w:rPr/>
            </w:rPrChange>
          </w:rPr>
          <w:delText>(4), 1093–1107.</w:delText>
        </w:r>
      </w:del>
    </w:p>
    <w:p w14:paraId="61255C7B" w14:textId="24DF3E4B" w:rsidR="0035353A" w:rsidRPr="00A50911" w:rsidDel="00CF66AF" w:rsidRDefault="0035353A" w:rsidP="00A50911">
      <w:pPr>
        <w:pStyle w:val="Bibliography"/>
        <w:rPr>
          <w:del w:id="663" w:author="James Howison" w:date="2015-01-08T14:39:00Z"/>
          <w:color w:val="auto"/>
          <w:rPrChange w:id="664" w:author="James Howison" w:date="2015-01-09T11:00:00Z">
            <w:rPr>
              <w:del w:id="665" w:author="James Howison" w:date="2015-01-08T14:39:00Z"/>
            </w:rPr>
          </w:rPrChange>
        </w:rPr>
        <w:pPrChange w:id="666" w:author="James Howison" w:date="2015-01-09T11:00:00Z">
          <w:pPr>
            <w:pStyle w:val="Bibliography"/>
          </w:pPr>
        </w:pPrChange>
      </w:pPr>
      <w:del w:id="667" w:author="James Howison" w:date="2015-01-08T14:39:00Z">
        <w:r w:rsidRPr="00A50911" w:rsidDel="00CF66AF">
          <w:rPr>
            <w:color w:val="auto"/>
            <w:rPrChange w:id="668" w:author="James Howison" w:date="2015-01-09T11:00:00Z">
              <w:rPr/>
            </w:rPrChange>
          </w:rPr>
          <w:delText xml:space="preserve">McLennan, M., &amp; Kennell, R. (2010). HUBzero: A Platform for Dissemination and Collaboration in Computational Science and Engineering. </w:delText>
        </w:r>
        <w:r w:rsidRPr="00A50911" w:rsidDel="00CF66AF">
          <w:rPr>
            <w:i/>
            <w:iCs/>
            <w:color w:val="auto"/>
            <w:rPrChange w:id="669" w:author="James Howison" w:date="2015-01-09T11:00:00Z">
              <w:rPr>
                <w:i/>
                <w:iCs/>
              </w:rPr>
            </w:rPrChange>
          </w:rPr>
          <w:delText>Computing in Science &amp; Engineering</w:delText>
        </w:r>
        <w:r w:rsidRPr="00A50911" w:rsidDel="00CF66AF">
          <w:rPr>
            <w:color w:val="auto"/>
            <w:rPrChange w:id="670" w:author="James Howison" w:date="2015-01-09T11:00:00Z">
              <w:rPr/>
            </w:rPrChange>
          </w:rPr>
          <w:delText xml:space="preserve">, </w:delText>
        </w:r>
        <w:r w:rsidRPr="00A50911" w:rsidDel="00CF66AF">
          <w:rPr>
            <w:i/>
            <w:iCs/>
            <w:color w:val="auto"/>
            <w:rPrChange w:id="671" w:author="James Howison" w:date="2015-01-09T11:00:00Z">
              <w:rPr>
                <w:i/>
                <w:iCs/>
              </w:rPr>
            </w:rPrChange>
          </w:rPr>
          <w:delText>12</w:delText>
        </w:r>
        <w:r w:rsidRPr="00A50911" w:rsidDel="00CF66AF">
          <w:rPr>
            <w:color w:val="auto"/>
            <w:rPrChange w:id="672" w:author="James Howison" w:date="2015-01-09T11:00:00Z">
              <w:rPr/>
            </w:rPrChange>
          </w:rPr>
          <w:delText>(2), 48–53. doi:10.1109/MCSE.2010.41</w:delText>
        </w:r>
      </w:del>
    </w:p>
    <w:p w14:paraId="7159CD3F" w14:textId="5178F34E" w:rsidR="0035353A" w:rsidRPr="00A50911" w:rsidDel="00CF66AF" w:rsidRDefault="0035353A" w:rsidP="00A50911">
      <w:pPr>
        <w:pStyle w:val="Bibliography"/>
        <w:rPr>
          <w:del w:id="673" w:author="James Howison" w:date="2015-01-08T14:39:00Z"/>
          <w:color w:val="auto"/>
          <w:rPrChange w:id="674" w:author="James Howison" w:date="2015-01-09T11:00:00Z">
            <w:rPr>
              <w:del w:id="675" w:author="James Howison" w:date="2015-01-08T14:39:00Z"/>
            </w:rPr>
          </w:rPrChange>
        </w:rPr>
        <w:pPrChange w:id="676" w:author="James Howison" w:date="2015-01-09T11:00:00Z">
          <w:pPr>
            <w:pStyle w:val="Bibliography"/>
          </w:pPr>
        </w:pPrChange>
      </w:pPr>
      <w:del w:id="677" w:author="James Howison" w:date="2015-01-08T14:39:00Z">
        <w:r w:rsidRPr="00A50911" w:rsidDel="00CF66AF">
          <w:rPr>
            <w:color w:val="auto"/>
            <w:rPrChange w:id="678" w:author="James Howison" w:date="2015-01-09T11:00:00Z">
              <w:rPr/>
            </w:rPrChange>
          </w:rPr>
          <w:delText xml:space="preserve">Mooney, H., &amp; Newton, M. (2012). The Anatomy of a Data Citation: Discovery, Reuse, and Credit. </w:delText>
        </w:r>
        <w:r w:rsidRPr="00A50911" w:rsidDel="00CF66AF">
          <w:rPr>
            <w:i/>
            <w:iCs/>
            <w:color w:val="auto"/>
            <w:rPrChange w:id="679" w:author="James Howison" w:date="2015-01-09T11:00:00Z">
              <w:rPr>
                <w:i/>
                <w:iCs/>
              </w:rPr>
            </w:rPrChange>
          </w:rPr>
          <w:delText>Journal of Librarianship &amp; Scholarly Communication</w:delText>
        </w:r>
        <w:r w:rsidRPr="00A50911" w:rsidDel="00CF66AF">
          <w:rPr>
            <w:color w:val="auto"/>
            <w:rPrChange w:id="680" w:author="James Howison" w:date="2015-01-09T11:00:00Z">
              <w:rPr/>
            </w:rPrChange>
          </w:rPr>
          <w:delText xml:space="preserve">, </w:delText>
        </w:r>
        <w:r w:rsidRPr="00A50911" w:rsidDel="00CF66AF">
          <w:rPr>
            <w:i/>
            <w:iCs/>
            <w:color w:val="auto"/>
            <w:rPrChange w:id="681" w:author="James Howison" w:date="2015-01-09T11:00:00Z">
              <w:rPr>
                <w:i/>
                <w:iCs/>
              </w:rPr>
            </w:rPrChange>
          </w:rPr>
          <w:delText>1</w:delText>
        </w:r>
        <w:r w:rsidRPr="00A50911" w:rsidDel="00CF66AF">
          <w:rPr>
            <w:color w:val="auto"/>
            <w:rPrChange w:id="682" w:author="James Howison" w:date="2015-01-09T11:00:00Z">
              <w:rPr/>
            </w:rPrChange>
          </w:rPr>
          <w:delText>(1). Retrieved from http://search.ebscohost.com/login.aspx?direct=true&amp;profile=ehost&amp;scope=site&amp;authtype=crawler&amp;jrnl=21623309&amp;AN=81282417&amp;h=KyFyGvBtN1pUxKw268SjCV8MjJr6S95LPW0W5IUyE2UbpAfhmb2UQEdO7j2QXMwHK1XVdxKSNa5SIyrCV3Bf%2FA%3D%3D&amp;crl=c</w:delText>
        </w:r>
      </w:del>
    </w:p>
    <w:p w14:paraId="1D23DFAD" w14:textId="42429693" w:rsidR="0035353A" w:rsidRPr="00A50911" w:rsidDel="00CF66AF" w:rsidRDefault="0035353A" w:rsidP="00A50911">
      <w:pPr>
        <w:pStyle w:val="Bibliography"/>
        <w:rPr>
          <w:del w:id="683" w:author="James Howison" w:date="2015-01-08T14:39:00Z"/>
          <w:color w:val="auto"/>
          <w:rPrChange w:id="684" w:author="James Howison" w:date="2015-01-09T11:00:00Z">
            <w:rPr>
              <w:del w:id="685" w:author="James Howison" w:date="2015-01-08T14:39:00Z"/>
            </w:rPr>
          </w:rPrChange>
        </w:rPr>
        <w:pPrChange w:id="686" w:author="James Howison" w:date="2015-01-09T11:00:00Z">
          <w:pPr>
            <w:pStyle w:val="Bibliography"/>
          </w:pPr>
        </w:pPrChange>
      </w:pPr>
      <w:del w:id="687" w:author="James Howison" w:date="2015-01-08T14:39:00Z">
        <w:r w:rsidRPr="00A50911" w:rsidDel="00CF66AF">
          <w:rPr>
            <w:color w:val="auto"/>
            <w:rPrChange w:id="688" w:author="James Howison" w:date="2015-01-09T11:00:00Z">
              <w:rPr/>
            </w:rPrChange>
          </w:rPr>
          <w:delText xml:space="preserve">Moravcsik, M. J., &amp; Murugesan, P. (1975). Some Results on the Function and Quality of Citations. </w:delText>
        </w:r>
        <w:r w:rsidRPr="00A50911" w:rsidDel="00CF66AF">
          <w:rPr>
            <w:i/>
            <w:iCs/>
            <w:color w:val="auto"/>
            <w:rPrChange w:id="689" w:author="James Howison" w:date="2015-01-09T11:00:00Z">
              <w:rPr>
                <w:i/>
                <w:iCs/>
              </w:rPr>
            </w:rPrChange>
          </w:rPr>
          <w:delText>Social Studies of Science</w:delText>
        </w:r>
        <w:r w:rsidRPr="00A50911" w:rsidDel="00CF66AF">
          <w:rPr>
            <w:color w:val="auto"/>
            <w:rPrChange w:id="690" w:author="James Howison" w:date="2015-01-09T11:00:00Z">
              <w:rPr/>
            </w:rPrChange>
          </w:rPr>
          <w:delText xml:space="preserve">, </w:delText>
        </w:r>
        <w:r w:rsidRPr="00A50911" w:rsidDel="00CF66AF">
          <w:rPr>
            <w:i/>
            <w:iCs/>
            <w:color w:val="auto"/>
            <w:rPrChange w:id="691" w:author="James Howison" w:date="2015-01-09T11:00:00Z">
              <w:rPr>
                <w:i/>
                <w:iCs/>
              </w:rPr>
            </w:rPrChange>
          </w:rPr>
          <w:delText>5</w:delText>
        </w:r>
        <w:r w:rsidRPr="00A50911" w:rsidDel="00CF66AF">
          <w:rPr>
            <w:color w:val="auto"/>
            <w:rPrChange w:id="692" w:author="James Howison" w:date="2015-01-09T11:00:00Z">
              <w:rPr/>
            </w:rPrChange>
          </w:rPr>
          <w:delText>(1), 86–92. doi:10.2307/284557</w:delText>
        </w:r>
      </w:del>
    </w:p>
    <w:p w14:paraId="0448B802" w14:textId="003AD273" w:rsidR="0035353A" w:rsidRPr="00A50911" w:rsidDel="00CF66AF" w:rsidRDefault="0035353A" w:rsidP="00A50911">
      <w:pPr>
        <w:pStyle w:val="Bibliography"/>
        <w:rPr>
          <w:del w:id="693" w:author="James Howison" w:date="2015-01-08T14:39:00Z"/>
          <w:color w:val="auto"/>
          <w:rPrChange w:id="694" w:author="James Howison" w:date="2015-01-09T11:00:00Z">
            <w:rPr>
              <w:del w:id="695" w:author="James Howison" w:date="2015-01-08T14:39:00Z"/>
            </w:rPr>
          </w:rPrChange>
        </w:rPr>
        <w:pPrChange w:id="696" w:author="James Howison" w:date="2015-01-09T11:00:00Z">
          <w:pPr>
            <w:pStyle w:val="Bibliography"/>
          </w:pPr>
        </w:pPrChange>
      </w:pPr>
      <w:del w:id="697" w:author="James Howison" w:date="2015-01-08T14:39:00Z">
        <w:r w:rsidRPr="00A50911" w:rsidDel="00CF66AF">
          <w:rPr>
            <w:color w:val="auto"/>
            <w:rPrChange w:id="698" w:author="James Howison" w:date="2015-01-09T11:00:00Z">
              <w:rPr/>
            </w:rPrChange>
          </w:rPr>
          <w:delText xml:space="preserve">Pham, S., &amp; Hoffmann, A. (2003). A new approach for scientific citation classification using cue phrases. </w:delText>
        </w:r>
        <w:r w:rsidRPr="00A50911" w:rsidDel="00CF66AF">
          <w:rPr>
            <w:i/>
            <w:iCs/>
            <w:color w:val="auto"/>
            <w:rPrChange w:id="699" w:author="James Howison" w:date="2015-01-09T11:00:00Z">
              <w:rPr>
                <w:i/>
                <w:iCs/>
              </w:rPr>
            </w:rPrChange>
          </w:rPr>
          <w:delText>AI 2003: Advances in Artificial Intelligence</w:delText>
        </w:r>
        <w:r w:rsidRPr="00A50911" w:rsidDel="00CF66AF">
          <w:rPr>
            <w:color w:val="auto"/>
            <w:rPrChange w:id="700" w:author="James Howison" w:date="2015-01-09T11:00:00Z">
              <w:rPr/>
            </w:rPrChange>
          </w:rPr>
          <w:delText>. Retrieved from http://link.springer.com/chapter/10.1007/978-3-540-24581-0_65</w:delText>
        </w:r>
      </w:del>
    </w:p>
    <w:p w14:paraId="74C7D521" w14:textId="282D1BDE" w:rsidR="0035353A" w:rsidRPr="00A50911" w:rsidDel="00CF66AF" w:rsidRDefault="0035353A" w:rsidP="00A50911">
      <w:pPr>
        <w:pStyle w:val="Bibliography"/>
        <w:rPr>
          <w:del w:id="701" w:author="James Howison" w:date="2015-01-08T14:39:00Z"/>
          <w:color w:val="auto"/>
          <w:rPrChange w:id="702" w:author="James Howison" w:date="2015-01-09T11:00:00Z">
            <w:rPr>
              <w:del w:id="703" w:author="James Howison" w:date="2015-01-08T14:39:00Z"/>
            </w:rPr>
          </w:rPrChange>
        </w:rPr>
        <w:pPrChange w:id="704" w:author="James Howison" w:date="2015-01-09T11:00:00Z">
          <w:pPr>
            <w:pStyle w:val="Bibliography"/>
          </w:pPr>
        </w:pPrChange>
      </w:pPr>
      <w:del w:id="705" w:author="James Howison" w:date="2015-01-08T14:39:00Z">
        <w:r w:rsidRPr="00A50911" w:rsidDel="00CF66AF">
          <w:rPr>
            <w:color w:val="auto"/>
            <w:rPrChange w:id="706" w:author="James Howison" w:date="2015-01-09T11:00:00Z">
              <w:rPr/>
            </w:rPrChange>
          </w:rPr>
          <w:delText xml:space="preserve">Piwowar, H., &amp; Priem, J. (2013). The power of altmetrics on a CV. </w:delText>
        </w:r>
        <w:r w:rsidRPr="00A50911" w:rsidDel="00CF66AF">
          <w:rPr>
            <w:i/>
            <w:iCs/>
            <w:color w:val="auto"/>
            <w:rPrChange w:id="707" w:author="James Howison" w:date="2015-01-09T11:00:00Z">
              <w:rPr>
                <w:i/>
                <w:iCs/>
              </w:rPr>
            </w:rPrChange>
          </w:rPr>
          <w:delText>Bulletin of the American Society for Information Science and Technology</w:delText>
        </w:r>
        <w:r w:rsidRPr="00A50911" w:rsidDel="00CF66AF">
          <w:rPr>
            <w:color w:val="auto"/>
            <w:rPrChange w:id="708" w:author="James Howison" w:date="2015-01-09T11:00:00Z">
              <w:rPr/>
            </w:rPrChange>
          </w:rPr>
          <w:delText xml:space="preserve">, </w:delText>
        </w:r>
        <w:r w:rsidRPr="00A50911" w:rsidDel="00CF66AF">
          <w:rPr>
            <w:i/>
            <w:iCs/>
            <w:color w:val="auto"/>
            <w:rPrChange w:id="709" w:author="James Howison" w:date="2015-01-09T11:00:00Z">
              <w:rPr>
                <w:i/>
                <w:iCs/>
              </w:rPr>
            </w:rPrChange>
          </w:rPr>
          <w:delText>39</w:delText>
        </w:r>
        <w:r w:rsidRPr="00A50911" w:rsidDel="00CF66AF">
          <w:rPr>
            <w:color w:val="auto"/>
            <w:rPrChange w:id="710" w:author="James Howison" w:date="2015-01-09T11:00:00Z">
              <w:rPr/>
            </w:rPrChange>
          </w:rPr>
          <w:delText>(4), 10–13. doi:10.1002/bult.2013.1720390405</w:delText>
        </w:r>
      </w:del>
    </w:p>
    <w:p w14:paraId="314839DE" w14:textId="56BEEED6" w:rsidR="0035353A" w:rsidRPr="00A50911" w:rsidDel="00CF66AF" w:rsidRDefault="0035353A" w:rsidP="00A50911">
      <w:pPr>
        <w:pStyle w:val="Bibliography"/>
        <w:rPr>
          <w:del w:id="711" w:author="James Howison" w:date="2015-01-08T14:39:00Z"/>
          <w:color w:val="auto"/>
          <w:rPrChange w:id="712" w:author="James Howison" w:date="2015-01-09T11:00:00Z">
            <w:rPr>
              <w:del w:id="713" w:author="James Howison" w:date="2015-01-08T14:39:00Z"/>
            </w:rPr>
          </w:rPrChange>
        </w:rPr>
        <w:pPrChange w:id="714" w:author="James Howison" w:date="2015-01-09T11:00:00Z">
          <w:pPr>
            <w:pStyle w:val="Bibliography"/>
          </w:pPr>
        </w:pPrChange>
      </w:pPr>
      <w:del w:id="715" w:author="James Howison" w:date="2015-01-08T14:39:00Z">
        <w:r w:rsidRPr="00A50911" w:rsidDel="00CF66AF">
          <w:rPr>
            <w:color w:val="auto"/>
            <w:rPrChange w:id="716" w:author="James Howison" w:date="2015-01-09T11:00:00Z">
              <w:rPr/>
            </w:rPrChange>
          </w:rPr>
          <w:delText>Purcell, A. (2014). Tool developed at CERN makes software citation easier. Retrieved from http://www.isgtw.org/spotlight/tool-developed-cern-makes-software-citation-easier</w:delText>
        </w:r>
      </w:del>
    </w:p>
    <w:p w14:paraId="3AE0BC43" w14:textId="4820AC5F" w:rsidR="0035353A" w:rsidRPr="00A50911" w:rsidDel="00CF66AF" w:rsidRDefault="0035353A" w:rsidP="00A50911">
      <w:pPr>
        <w:pStyle w:val="Bibliography"/>
        <w:rPr>
          <w:del w:id="717" w:author="James Howison" w:date="2015-01-08T14:39:00Z"/>
          <w:color w:val="auto"/>
          <w:rPrChange w:id="718" w:author="James Howison" w:date="2015-01-09T11:00:00Z">
            <w:rPr>
              <w:del w:id="719" w:author="James Howison" w:date="2015-01-08T14:39:00Z"/>
            </w:rPr>
          </w:rPrChange>
        </w:rPr>
        <w:pPrChange w:id="720" w:author="James Howison" w:date="2015-01-09T11:00:00Z">
          <w:pPr>
            <w:pStyle w:val="Bibliography"/>
          </w:pPr>
        </w:pPrChange>
      </w:pPr>
      <w:del w:id="721" w:author="James Howison" w:date="2015-01-08T14:39:00Z">
        <w:r w:rsidRPr="00A50911" w:rsidDel="00CF66AF">
          <w:rPr>
            <w:color w:val="auto"/>
            <w:rPrChange w:id="722" w:author="James Howison" w:date="2015-01-09T11:00:00Z">
              <w:rPr/>
            </w:rPrChange>
          </w:rPr>
          <w:delText>R Development Core Team. (2009). R: A Language and Environment for Statistical Computing. Retrieved from http://www.R-project.org</w:delText>
        </w:r>
      </w:del>
    </w:p>
    <w:p w14:paraId="5AA31C2C" w14:textId="458D6E18" w:rsidR="0035353A" w:rsidRPr="00A50911" w:rsidDel="00CF66AF" w:rsidRDefault="0035353A" w:rsidP="00A50911">
      <w:pPr>
        <w:pStyle w:val="Bibliography"/>
        <w:rPr>
          <w:del w:id="723" w:author="James Howison" w:date="2015-01-08T14:39:00Z"/>
          <w:color w:val="auto"/>
          <w:rPrChange w:id="724" w:author="James Howison" w:date="2015-01-09T11:00:00Z">
            <w:rPr>
              <w:del w:id="725" w:author="James Howison" w:date="2015-01-08T14:39:00Z"/>
            </w:rPr>
          </w:rPrChange>
        </w:rPr>
        <w:pPrChange w:id="726" w:author="James Howison" w:date="2015-01-09T11:00:00Z">
          <w:pPr>
            <w:pStyle w:val="Bibliography"/>
          </w:pPr>
        </w:pPrChange>
      </w:pPr>
      <w:del w:id="727" w:author="James Howison" w:date="2015-01-08T14:39:00Z">
        <w:r w:rsidRPr="00A50911" w:rsidDel="00CF66AF">
          <w:rPr>
            <w:color w:val="auto"/>
            <w:rPrChange w:id="728" w:author="James Howison" w:date="2015-01-09T11:00:00Z">
              <w:rPr/>
            </w:rPrChange>
          </w:rPr>
          <w:delText xml:space="preserve">Roure, D. D., Goble, C., Aleksejevs, S., Bechhofer, S., Bhagat, J., Cruickshank, D., … Poschen, M. (2009). Towards Open Science: The myExperiment approach. </w:delText>
        </w:r>
        <w:r w:rsidRPr="00A50911" w:rsidDel="00CF66AF">
          <w:rPr>
            <w:i/>
            <w:iCs/>
            <w:color w:val="auto"/>
            <w:rPrChange w:id="729" w:author="James Howison" w:date="2015-01-09T11:00:00Z">
              <w:rPr>
                <w:i/>
                <w:iCs/>
              </w:rPr>
            </w:rPrChange>
          </w:rPr>
          <w:delText>Concurrency and Computation: Practice and Experience</w:delText>
        </w:r>
        <w:r w:rsidRPr="00A50911" w:rsidDel="00CF66AF">
          <w:rPr>
            <w:color w:val="auto"/>
            <w:rPrChange w:id="730" w:author="James Howison" w:date="2015-01-09T11:00:00Z">
              <w:rPr/>
            </w:rPrChange>
          </w:rPr>
          <w:delText xml:space="preserve">, </w:delText>
        </w:r>
        <w:r w:rsidRPr="00A50911" w:rsidDel="00CF66AF">
          <w:rPr>
            <w:i/>
            <w:iCs/>
            <w:color w:val="auto"/>
            <w:rPrChange w:id="731" w:author="James Howison" w:date="2015-01-09T11:00:00Z">
              <w:rPr>
                <w:i/>
                <w:iCs/>
              </w:rPr>
            </w:rPrChange>
          </w:rPr>
          <w:delText>22</w:delText>
        </w:r>
        <w:r w:rsidRPr="00A50911" w:rsidDel="00CF66AF">
          <w:rPr>
            <w:color w:val="auto"/>
            <w:rPrChange w:id="732" w:author="James Howison" w:date="2015-01-09T11:00:00Z">
              <w:rPr/>
            </w:rPrChange>
          </w:rPr>
          <w:delText>(17), 2335–2353.</w:delText>
        </w:r>
      </w:del>
    </w:p>
    <w:p w14:paraId="3E7CA8EA" w14:textId="7860921A" w:rsidR="0035353A" w:rsidRPr="00A50911" w:rsidDel="00CF66AF" w:rsidRDefault="0035353A" w:rsidP="00A50911">
      <w:pPr>
        <w:pStyle w:val="Bibliography"/>
        <w:rPr>
          <w:del w:id="733" w:author="James Howison" w:date="2015-01-08T14:39:00Z"/>
          <w:color w:val="auto"/>
          <w:rPrChange w:id="734" w:author="James Howison" w:date="2015-01-09T11:00:00Z">
            <w:rPr>
              <w:del w:id="735" w:author="James Howison" w:date="2015-01-08T14:39:00Z"/>
            </w:rPr>
          </w:rPrChange>
        </w:rPr>
        <w:pPrChange w:id="736" w:author="James Howison" w:date="2015-01-09T11:00:00Z">
          <w:pPr>
            <w:pStyle w:val="Bibliography"/>
          </w:pPr>
        </w:pPrChange>
      </w:pPr>
      <w:del w:id="737" w:author="James Howison" w:date="2015-01-08T14:39:00Z">
        <w:r w:rsidRPr="00A50911" w:rsidDel="00CF66AF">
          <w:rPr>
            <w:color w:val="auto"/>
            <w:rPrChange w:id="738" w:author="James Howison" w:date="2015-01-09T11:00:00Z">
              <w:rPr/>
            </w:rPrChange>
          </w:rPr>
          <w:delText xml:space="preserve">Science Watch. (2003). Twenty Years of Citation Superstars. </w:delText>
        </w:r>
        <w:r w:rsidRPr="00A50911" w:rsidDel="00CF66AF">
          <w:rPr>
            <w:i/>
            <w:iCs/>
            <w:color w:val="auto"/>
            <w:rPrChange w:id="739" w:author="James Howison" w:date="2015-01-09T11:00:00Z">
              <w:rPr>
                <w:i/>
                <w:iCs/>
              </w:rPr>
            </w:rPrChange>
          </w:rPr>
          <w:delText>Science Watch</w:delText>
        </w:r>
        <w:r w:rsidRPr="00A50911" w:rsidDel="00CF66AF">
          <w:rPr>
            <w:color w:val="auto"/>
            <w:rPrChange w:id="740" w:author="James Howison" w:date="2015-01-09T11:00:00Z">
              <w:rPr/>
            </w:rPrChange>
          </w:rPr>
          <w:delText xml:space="preserve">, </w:delText>
        </w:r>
        <w:r w:rsidRPr="00A50911" w:rsidDel="00CF66AF">
          <w:rPr>
            <w:i/>
            <w:iCs/>
            <w:color w:val="auto"/>
            <w:rPrChange w:id="741" w:author="James Howison" w:date="2015-01-09T11:00:00Z">
              <w:rPr>
                <w:i/>
                <w:iCs/>
              </w:rPr>
            </w:rPrChange>
          </w:rPr>
          <w:delText>14</w:delText>
        </w:r>
        <w:r w:rsidRPr="00A50911" w:rsidDel="00CF66AF">
          <w:rPr>
            <w:color w:val="auto"/>
            <w:rPrChange w:id="742" w:author="James Howison" w:date="2015-01-09T11:00:00Z">
              <w:rPr/>
            </w:rPrChange>
          </w:rPr>
          <w:delText>(5). Retrieved from http://www.sciencewatch.com/sept-oct2003/sw_sept-oct2003_page1.htm</w:delText>
        </w:r>
      </w:del>
    </w:p>
    <w:p w14:paraId="4F68E62F" w14:textId="54A744A0" w:rsidR="0035353A" w:rsidRPr="00A50911" w:rsidDel="00CF66AF" w:rsidRDefault="0035353A" w:rsidP="00A50911">
      <w:pPr>
        <w:pStyle w:val="Bibliography"/>
        <w:rPr>
          <w:del w:id="743" w:author="James Howison" w:date="2015-01-08T14:39:00Z"/>
          <w:color w:val="auto"/>
          <w:rPrChange w:id="744" w:author="James Howison" w:date="2015-01-09T11:00:00Z">
            <w:rPr>
              <w:del w:id="745" w:author="James Howison" w:date="2015-01-08T14:39:00Z"/>
            </w:rPr>
          </w:rPrChange>
        </w:rPr>
        <w:pPrChange w:id="746" w:author="James Howison" w:date="2015-01-09T11:00:00Z">
          <w:pPr>
            <w:pStyle w:val="Bibliography"/>
          </w:pPr>
        </w:pPrChange>
      </w:pPr>
      <w:del w:id="747" w:author="James Howison" w:date="2015-01-08T14:39:00Z">
        <w:r w:rsidRPr="00A50911" w:rsidDel="00CF66AF">
          <w:rPr>
            <w:color w:val="auto"/>
            <w:rPrChange w:id="748" w:author="James Howison" w:date="2015-01-09T11:00:00Z">
              <w:rPr/>
            </w:rPrChange>
          </w:rPr>
          <w:delText xml:space="preserve">Sellitto, C. (2005). The impact of impermanent Web-located citations: A study of 123 scholarly conference publications. </w:delText>
        </w:r>
        <w:r w:rsidRPr="00A50911" w:rsidDel="00CF66AF">
          <w:rPr>
            <w:i/>
            <w:iCs/>
            <w:color w:val="auto"/>
            <w:rPrChange w:id="749" w:author="James Howison" w:date="2015-01-09T11:00:00Z">
              <w:rPr>
                <w:i/>
                <w:iCs/>
              </w:rPr>
            </w:rPrChange>
          </w:rPr>
          <w:delText>Journal of the American Society for Information Science and Technology</w:delText>
        </w:r>
        <w:r w:rsidRPr="00A50911" w:rsidDel="00CF66AF">
          <w:rPr>
            <w:color w:val="auto"/>
            <w:rPrChange w:id="750" w:author="James Howison" w:date="2015-01-09T11:00:00Z">
              <w:rPr/>
            </w:rPrChange>
          </w:rPr>
          <w:delText xml:space="preserve">, </w:delText>
        </w:r>
        <w:r w:rsidRPr="00A50911" w:rsidDel="00CF66AF">
          <w:rPr>
            <w:i/>
            <w:iCs/>
            <w:color w:val="auto"/>
            <w:rPrChange w:id="751" w:author="James Howison" w:date="2015-01-09T11:00:00Z">
              <w:rPr>
                <w:i/>
                <w:iCs/>
              </w:rPr>
            </w:rPrChange>
          </w:rPr>
          <w:delText>56</w:delText>
        </w:r>
        <w:r w:rsidRPr="00A50911" w:rsidDel="00CF66AF">
          <w:rPr>
            <w:color w:val="auto"/>
            <w:rPrChange w:id="752" w:author="James Howison" w:date="2015-01-09T11:00:00Z">
              <w:rPr/>
            </w:rPrChange>
          </w:rPr>
          <w:delText>(7), 695–703. doi:10.1002/asi.20159</w:delText>
        </w:r>
      </w:del>
    </w:p>
    <w:p w14:paraId="0653765D" w14:textId="742E444C" w:rsidR="0035353A" w:rsidRPr="00A50911" w:rsidDel="00CF66AF" w:rsidRDefault="0035353A" w:rsidP="00A50911">
      <w:pPr>
        <w:pStyle w:val="Bibliography"/>
        <w:rPr>
          <w:del w:id="753" w:author="James Howison" w:date="2015-01-08T14:39:00Z"/>
          <w:color w:val="auto"/>
          <w:rPrChange w:id="754" w:author="James Howison" w:date="2015-01-09T11:00:00Z">
            <w:rPr>
              <w:del w:id="755" w:author="James Howison" w:date="2015-01-08T14:39:00Z"/>
            </w:rPr>
          </w:rPrChange>
        </w:rPr>
        <w:pPrChange w:id="756" w:author="James Howison" w:date="2015-01-09T11:00:00Z">
          <w:pPr>
            <w:pStyle w:val="Bibliography"/>
          </w:pPr>
        </w:pPrChange>
      </w:pPr>
      <w:del w:id="757" w:author="James Howison" w:date="2015-01-08T14:39:00Z">
        <w:r w:rsidRPr="00A50911" w:rsidDel="00CF66AF">
          <w:rPr>
            <w:color w:val="auto"/>
            <w:rPrChange w:id="758" w:author="James Howison" w:date="2015-01-09T11:00:00Z">
              <w:rPr/>
            </w:rPrChange>
          </w:rPr>
          <w:delText xml:space="preserve">Simons, N., Visser, K., &amp; Searle, S. (2013). Growing Institutional Support for Data Citation: Results of a Partnership Between Griffith University and the Australian National Data Service. </w:delText>
        </w:r>
        <w:r w:rsidRPr="00A50911" w:rsidDel="00CF66AF">
          <w:rPr>
            <w:i/>
            <w:iCs/>
            <w:color w:val="auto"/>
            <w:rPrChange w:id="759" w:author="James Howison" w:date="2015-01-09T11:00:00Z">
              <w:rPr>
                <w:i/>
                <w:iCs/>
              </w:rPr>
            </w:rPrChange>
          </w:rPr>
          <w:delText>D-Lib Magazine</w:delText>
        </w:r>
        <w:r w:rsidRPr="00A50911" w:rsidDel="00CF66AF">
          <w:rPr>
            <w:color w:val="auto"/>
            <w:rPrChange w:id="760" w:author="James Howison" w:date="2015-01-09T11:00:00Z">
              <w:rPr/>
            </w:rPrChange>
          </w:rPr>
          <w:delText xml:space="preserve">, </w:delText>
        </w:r>
        <w:r w:rsidRPr="00A50911" w:rsidDel="00CF66AF">
          <w:rPr>
            <w:i/>
            <w:iCs/>
            <w:color w:val="auto"/>
            <w:rPrChange w:id="761" w:author="James Howison" w:date="2015-01-09T11:00:00Z">
              <w:rPr>
                <w:i/>
                <w:iCs/>
              </w:rPr>
            </w:rPrChange>
          </w:rPr>
          <w:delText>19</w:delText>
        </w:r>
        <w:r w:rsidRPr="00A50911" w:rsidDel="00CF66AF">
          <w:rPr>
            <w:color w:val="auto"/>
            <w:rPrChange w:id="762" w:author="James Howison" w:date="2015-01-09T11:00:00Z">
              <w:rPr/>
            </w:rPrChange>
          </w:rPr>
          <w:delText>(11/12). doi:10.1045/november2013-simons</w:delText>
        </w:r>
      </w:del>
    </w:p>
    <w:p w14:paraId="4AF086BB" w14:textId="2AAF4170" w:rsidR="0035353A" w:rsidRPr="00A50911" w:rsidDel="00CF66AF" w:rsidRDefault="0035353A" w:rsidP="00A50911">
      <w:pPr>
        <w:pStyle w:val="Bibliography"/>
        <w:rPr>
          <w:del w:id="763" w:author="James Howison" w:date="2015-01-08T14:39:00Z"/>
          <w:color w:val="auto"/>
          <w:rPrChange w:id="764" w:author="James Howison" w:date="2015-01-09T11:00:00Z">
            <w:rPr>
              <w:del w:id="765" w:author="James Howison" w:date="2015-01-08T14:39:00Z"/>
            </w:rPr>
          </w:rPrChange>
        </w:rPr>
        <w:pPrChange w:id="766" w:author="James Howison" w:date="2015-01-09T11:00:00Z">
          <w:pPr>
            <w:pStyle w:val="Bibliography"/>
          </w:pPr>
        </w:pPrChange>
      </w:pPr>
      <w:del w:id="767" w:author="James Howison" w:date="2015-01-08T14:39:00Z">
        <w:r w:rsidRPr="00A50911" w:rsidDel="00CF66AF">
          <w:rPr>
            <w:color w:val="auto"/>
            <w:rPrChange w:id="768" w:author="James Howison" w:date="2015-01-09T11:00:00Z">
              <w:rPr/>
            </w:rPrChange>
          </w:rPr>
          <w:delText>Stewart, C. A., Almes, G. T., &amp; Wheeler, B. C. (Eds.). (2010). NSF Cyberinfrastructure Software Sustainability and Reusability Workshop Report. Retrieved from http://hdl.handle.net/2022/6701</w:delText>
        </w:r>
      </w:del>
    </w:p>
    <w:p w14:paraId="086D8F93" w14:textId="04D0E158" w:rsidR="0035353A" w:rsidRPr="00A50911" w:rsidDel="00CF66AF" w:rsidRDefault="0035353A" w:rsidP="00A50911">
      <w:pPr>
        <w:pStyle w:val="Bibliography"/>
        <w:rPr>
          <w:del w:id="769" w:author="James Howison" w:date="2015-01-08T14:39:00Z"/>
          <w:color w:val="auto"/>
          <w:rPrChange w:id="770" w:author="James Howison" w:date="2015-01-09T11:00:00Z">
            <w:rPr>
              <w:del w:id="771" w:author="James Howison" w:date="2015-01-08T14:39:00Z"/>
            </w:rPr>
          </w:rPrChange>
        </w:rPr>
        <w:pPrChange w:id="772" w:author="James Howison" w:date="2015-01-09T11:00:00Z">
          <w:pPr>
            <w:pStyle w:val="Bibliography"/>
          </w:pPr>
        </w:pPrChange>
      </w:pPr>
      <w:del w:id="773" w:author="James Howison" w:date="2015-01-08T14:39:00Z">
        <w:r w:rsidRPr="00A50911" w:rsidDel="00CF66AF">
          <w:rPr>
            <w:color w:val="auto"/>
            <w:rPrChange w:id="774" w:author="James Howison" w:date="2015-01-09T11:00:00Z">
              <w:rPr/>
            </w:rPrChange>
          </w:rPr>
          <w:delText xml:space="preserve">Stodden, V., Donoho, D., Fomel, S., Friedlander, M., Gerstein, M., LeVeque, R., … Wiggins, C. (2010). Reproducible Research. </w:delText>
        </w:r>
        <w:r w:rsidRPr="00A50911" w:rsidDel="00CF66AF">
          <w:rPr>
            <w:i/>
            <w:iCs/>
            <w:color w:val="auto"/>
            <w:rPrChange w:id="775" w:author="James Howison" w:date="2015-01-09T11:00:00Z">
              <w:rPr>
                <w:i/>
                <w:iCs/>
              </w:rPr>
            </w:rPrChange>
          </w:rPr>
          <w:delText>Computing in Science and Engineering</w:delText>
        </w:r>
        <w:r w:rsidRPr="00A50911" w:rsidDel="00CF66AF">
          <w:rPr>
            <w:color w:val="auto"/>
            <w:rPrChange w:id="776" w:author="James Howison" w:date="2015-01-09T11:00:00Z">
              <w:rPr/>
            </w:rPrChange>
          </w:rPr>
          <w:delText xml:space="preserve">, </w:delText>
        </w:r>
        <w:r w:rsidRPr="00A50911" w:rsidDel="00CF66AF">
          <w:rPr>
            <w:i/>
            <w:iCs/>
            <w:color w:val="auto"/>
            <w:rPrChange w:id="777" w:author="James Howison" w:date="2015-01-09T11:00:00Z">
              <w:rPr>
                <w:i/>
                <w:iCs/>
              </w:rPr>
            </w:rPrChange>
          </w:rPr>
          <w:delText>12</w:delText>
        </w:r>
        <w:r w:rsidRPr="00A50911" w:rsidDel="00CF66AF">
          <w:rPr>
            <w:color w:val="auto"/>
            <w:rPrChange w:id="778" w:author="James Howison" w:date="2015-01-09T11:00:00Z">
              <w:rPr/>
            </w:rPrChange>
          </w:rPr>
          <w:delText>(5), 8–13.</w:delText>
        </w:r>
      </w:del>
    </w:p>
    <w:p w14:paraId="6E29B37F" w14:textId="3C886B10" w:rsidR="0035353A" w:rsidRPr="00A50911" w:rsidDel="00CF66AF" w:rsidRDefault="0035353A" w:rsidP="00A50911">
      <w:pPr>
        <w:pStyle w:val="Bibliography"/>
        <w:rPr>
          <w:del w:id="779" w:author="James Howison" w:date="2015-01-08T14:39:00Z"/>
          <w:color w:val="auto"/>
          <w:rPrChange w:id="780" w:author="James Howison" w:date="2015-01-09T11:00:00Z">
            <w:rPr>
              <w:del w:id="781" w:author="James Howison" w:date="2015-01-08T14:39:00Z"/>
            </w:rPr>
          </w:rPrChange>
        </w:rPr>
        <w:pPrChange w:id="782" w:author="James Howison" w:date="2015-01-09T11:00:00Z">
          <w:pPr>
            <w:pStyle w:val="Bibliography"/>
          </w:pPr>
        </w:pPrChange>
      </w:pPr>
      <w:del w:id="783" w:author="James Howison" w:date="2015-01-08T14:39:00Z">
        <w:r w:rsidRPr="00A50911" w:rsidDel="00CF66AF">
          <w:rPr>
            <w:color w:val="auto"/>
            <w:rPrChange w:id="784" w:author="James Howison" w:date="2015-01-09T11:00:00Z">
              <w:rPr/>
            </w:rPrChange>
          </w:rPr>
          <w:delText xml:space="preserve">Stodden, V., Guo, P., &amp; Ma, Z. (2013). Toward Reproducible Computational Research: An Empirical Analysis of Data and Code Policy Adoption by Journals. </w:delText>
        </w:r>
        <w:r w:rsidRPr="00A50911" w:rsidDel="00CF66AF">
          <w:rPr>
            <w:i/>
            <w:iCs/>
            <w:color w:val="auto"/>
            <w:rPrChange w:id="785" w:author="James Howison" w:date="2015-01-09T11:00:00Z">
              <w:rPr>
                <w:i/>
                <w:iCs/>
              </w:rPr>
            </w:rPrChange>
          </w:rPr>
          <w:delText>PLoS ONE</w:delText>
        </w:r>
        <w:r w:rsidRPr="00A50911" w:rsidDel="00CF66AF">
          <w:rPr>
            <w:color w:val="auto"/>
            <w:rPrChange w:id="786" w:author="James Howison" w:date="2015-01-09T11:00:00Z">
              <w:rPr/>
            </w:rPrChange>
          </w:rPr>
          <w:delText xml:space="preserve">, </w:delText>
        </w:r>
        <w:r w:rsidRPr="00A50911" w:rsidDel="00CF66AF">
          <w:rPr>
            <w:i/>
            <w:iCs/>
            <w:color w:val="auto"/>
            <w:rPrChange w:id="787" w:author="James Howison" w:date="2015-01-09T11:00:00Z">
              <w:rPr>
                <w:i/>
                <w:iCs/>
              </w:rPr>
            </w:rPrChange>
          </w:rPr>
          <w:delText>8</w:delText>
        </w:r>
        <w:r w:rsidRPr="00A50911" w:rsidDel="00CF66AF">
          <w:rPr>
            <w:color w:val="auto"/>
            <w:rPrChange w:id="788" w:author="James Howison" w:date="2015-01-09T11:00:00Z">
              <w:rPr/>
            </w:rPrChange>
          </w:rPr>
          <w:delText>(6), e67111. doi:10.1371/journal.pone.0067111</w:delText>
        </w:r>
      </w:del>
    </w:p>
    <w:p w14:paraId="50D7F8B6" w14:textId="374E850D" w:rsidR="0035353A" w:rsidRPr="00A50911" w:rsidDel="00CF66AF" w:rsidRDefault="0035353A" w:rsidP="00A50911">
      <w:pPr>
        <w:pStyle w:val="Bibliography"/>
        <w:rPr>
          <w:del w:id="789" w:author="James Howison" w:date="2015-01-08T14:39:00Z"/>
          <w:color w:val="auto"/>
          <w:rPrChange w:id="790" w:author="James Howison" w:date="2015-01-09T11:00:00Z">
            <w:rPr>
              <w:del w:id="791" w:author="James Howison" w:date="2015-01-08T14:39:00Z"/>
            </w:rPr>
          </w:rPrChange>
        </w:rPr>
        <w:pPrChange w:id="792" w:author="James Howison" w:date="2015-01-09T11:00:00Z">
          <w:pPr>
            <w:pStyle w:val="Bibliography"/>
          </w:pPr>
        </w:pPrChange>
      </w:pPr>
      <w:del w:id="793" w:author="James Howison" w:date="2015-01-08T14:39:00Z">
        <w:r w:rsidRPr="00A50911" w:rsidDel="00CF66AF">
          <w:rPr>
            <w:color w:val="auto"/>
            <w:rPrChange w:id="794" w:author="James Howison" w:date="2015-01-09T11:00:00Z">
              <w:rPr/>
            </w:rPrChange>
          </w:rPr>
          <w:delText xml:space="preserve">Stodden, V., Hurlin, C., &amp; Perignon, C. (2012). RunMyCode.org: A novel dissemination and collaboration platform for executing published computational results. In </w:delText>
        </w:r>
        <w:r w:rsidRPr="00A50911" w:rsidDel="00CF66AF">
          <w:rPr>
            <w:i/>
            <w:iCs/>
            <w:color w:val="auto"/>
            <w:rPrChange w:id="795" w:author="James Howison" w:date="2015-01-09T11:00:00Z">
              <w:rPr>
                <w:i/>
                <w:iCs/>
              </w:rPr>
            </w:rPrChange>
          </w:rPr>
          <w:delText>2012 IEEE 8th International Conference on E-Science (e-Science)</w:delText>
        </w:r>
        <w:r w:rsidRPr="00A50911" w:rsidDel="00CF66AF">
          <w:rPr>
            <w:color w:val="auto"/>
            <w:rPrChange w:id="796" w:author="James Howison" w:date="2015-01-09T11:00:00Z">
              <w:rPr/>
            </w:rPrChange>
          </w:rPr>
          <w:delText xml:space="preserve"> (pp. 1–8). doi:10.1109/eScience.2012.6404455</w:delText>
        </w:r>
      </w:del>
    </w:p>
    <w:p w14:paraId="086D356A" w14:textId="3A057C51" w:rsidR="0035353A" w:rsidRPr="00A50911" w:rsidDel="00CF66AF" w:rsidRDefault="0035353A" w:rsidP="00A50911">
      <w:pPr>
        <w:pStyle w:val="Bibliography"/>
        <w:rPr>
          <w:del w:id="797" w:author="James Howison" w:date="2015-01-08T14:39:00Z"/>
          <w:color w:val="auto"/>
          <w:rPrChange w:id="798" w:author="James Howison" w:date="2015-01-09T11:00:00Z">
            <w:rPr>
              <w:del w:id="799" w:author="James Howison" w:date="2015-01-08T14:39:00Z"/>
            </w:rPr>
          </w:rPrChange>
        </w:rPr>
        <w:pPrChange w:id="800" w:author="James Howison" w:date="2015-01-09T11:00:00Z">
          <w:pPr>
            <w:pStyle w:val="Bibliography"/>
          </w:pPr>
        </w:pPrChange>
      </w:pPr>
      <w:del w:id="801" w:author="James Howison" w:date="2015-01-08T14:39:00Z">
        <w:r w:rsidRPr="00A50911" w:rsidDel="00CF66AF">
          <w:rPr>
            <w:color w:val="auto"/>
            <w:rPrChange w:id="802" w:author="James Howison" w:date="2015-01-09T11:00:00Z">
              <w:rPr/>
            </w:rPrChange>
          </w:rPr>
          <w:delText xml:space="preserve">Strijkers, R., Cushing, R., Vasyunin, D., de Laat, C., Belloum, A. S. Z., &amp; Meijer, R. (2011). Toward Executable Scientiﬁc Publications. </w:delText>
        </w:r>
        <w:r w:rsidRPr="00A50911" w:rsidDel="00CF66AF">
          <w:rPr>
            <w:i/>
            <w:iCs/>
            <w:color w:val="auto"/>
            <w:rPrChange w:id="803" w:author="James Howison" w:date="2015-01-09T11:00:00Z">
              <w:rPr>
                <w:i/>
                <w:iCs/>
              </w:rPr>
            </w:rPrChange>
          </w:rPr>
          <w:delText>Procedia Computer Science</w:delText>
        </w:r>
        <w:r w:rsidRPr="00A50911" w:rsidDel="00CF66AF">
          <w:rPr>
            <w:color w:val="auto"/>
            <w:rPrChange w:id="804" w:author="James Howison" w:date="2015-01-09T11:00:00Z">
              <w:rPr/>
            </w:rPrChange>
          </w:rPr>
          <w:delText xml:space="preserve">, </w:delText>
        </w:r>
        <w:r w:rsidRPr="00A50911" w:rsidDel="00CF66AF">
          <w:rPr>
            <w:i/>
            <w:iCs/>
            <w:color w:val="auto"/>
            <w:rPrChange w:id="805" w:author="James Howison" w:date="2015-01-09T11:00:00Z">
              <w:rPr>
                <w:i/>
                <w:iCs/>
              </w:rPr>
            </w:rPrChange>
          </w:rPr>
          <w:delText>4</w:delText>
        </w:r>
        <w:r w:rsidRPr="00A50911" w:rsidDel="00CF66AF">
          <w:rPr>
            <w:color w:val="auto"/>
            <w:rPrChange w:id="806" w:author="James Howison" w:date="2015-01-09T11:00:00Z">
              <w:rPr/>
            </w:rPrChange>
          </w:rPr>
          <w:delText>, 707–715. doi:10.1016/j.procs.2011.04.074</w:delText>
        </w:r>
      </w:del>
    </w:p>
    <w:p w14:paraId="60A6C812" w14:textId="064F53EC" w:rsidR="0035353A" w:rsidRPr="00A50911" w:rsidDel="00CF66AF" w:rsidRDefault="0035353A" w:rsidP="00A50911">
      <w:pPr>
        <w:pStyle w:val="Bibliography"/>
        <w:rPr>
          <w:del w:id="807" w:author="James Howison" w:date="2015-01-08T14:39:00Z"/>
          <w:color w:val="auto"/>
          <w:rPrChange w:id="808" w:author="James Howison" w:date="2015-01-09T11:00:00Z">
            <w:rPr>
              <w:del w:id="809" w:author="James Howison" w:date="2015-01-08T14:39:00Z"/>
            </w:rPr>
          </w:rPrChange>
        </w:rPr>
        <w:pPrChange w:id="810" w:author="James Howison" w:date="2015-01-09T11:00:00Z">
          <w:pPr>
            <w:pStyle w:val="Bibliography"/>
          </w:pPr>
        </w:pPrChange>
      </w:pPr>
      <w:del w:id="811" w:author="James Howison" w:date="2015-01-08T14:39:00Z">
        <w:r w:rsidRPr="00A50911" w:rsidDel="00CF66AF">
          <w:rPr>
            <w:color w:val="auto"/>
            <w:rPrChange w:id="812" w:author="James Howison" w:date="2015-01-09T11:00:00Z">
              <w:rPr/>
            </w:rPrChange>
          </w:rPr>
          <w:delText xml:space="preserve">Teufel, S., &amp; Tidhar, D. (2006). Automatic classification of citation function. </w:delText>
        </w:r>
        <w:r w:rsidRPr="00A50911" w:rsidDel="00CF66AF">
          <w:rPr>
            <w:i/>
            <w:iCs/>
            <w:color w:val="auto"/>
            <w:rPrChange w:id="813" w:author="James Howison" w:date="2015-01-09T11:00:00Z">
              <w:rPr>
                <w:i/>
                <w:iCs/>
              </w:rPr>
            </w:rPrChange>
          </w:rPr>
          <w:delText>Computational Linguistics</w:delText>
        </w:r>
        <w:r w:rsidRPr="00A50911" w:rsidDel="00CF66AF">
          <w:rPr>
            <w:color w:val="auto"/>
            <w:rPrChange w:id="814" w:author="James Howison" w:date="2015-01-09T11:00:00Z">
              <w:rPr/>
            </w:rPrChange>
          </w:rPr>
          <w:delText>, (July), 103–110.</w:delText>
        </w:r>
      </w:del>
    </w:p>
    <w:p w14:paraId="79564CF4" w14:textId="79F3B034" w:rsidR="0035353A" w:rsidRPr="00A50911" w:rsidDel="00CF66AF" w:rsidRDefault="0035353A" w:rsidP="00A50911">
      <w:pPr>
        <w:pStyle w:val="Bibliography"/>
        <w:rPr>
          <w:del w:id="815" w:author="James Howison" w:date="2015-01-08T14:39:00Z"/>
          <w:color w:val="auto"/>
          <w:rPrChange w:id="816" w:author="James Howison" w:date="2015-01-09T11:00:00Z">
            <w:rPr>
              <w:del w:id="817" w:author="James Howison" w:date="2015-01-08T14:39:00Z"/>
            </w:rPr>
          </w:rPrChange>
        </w:rPr>
        <w:pPrChange w:id="818" w:author="James Howison" w:date="2015-01-09T11:00:00Z">
          <w:pPr>
            <w:pStyle w:val="Bibliography"/>
          </w:pPr>
        </w:pPrChange>
      </w:pPr>
      <w:del w:id="819" w:author="James Howison" w:date="2015-01-08T14:39:00Z">
        <w:r w:rsidRPr="00A50911" w:rsidDel="00CF66AF">
          <w:rPr>
            <w:color w:val="auto"/>
            <w:rPrChange w:id="820" w:author="James Howison" w:date="2015-01-09T11:00:00Z">
              <w:rPr/>
            </w:rPrChange>
          </w:rPr>
          <w:delText xml:space="preserve">Wickham, H. (2009). </w:delText>
        </w:r>
        <w:r w:rsidRPr="00A50911" w:rsidDel="00CF66AF">
          <w:rPr>
            <w:i/>
            <w:iCs/>
            <w:color w:val="auto"/>
            <w:rPrChange w:id="821" w:author="James Howison" w:date="2015-01-09T11:00:00Z">
              <w:rPr>
                <w:i/>
                <w:iCs/>
              </w:rPr>
            </w:rPrChange>
          </w:rPr>
          <w:delText>ggplot2: Elegant Graphics for Data Analysis</w:delText>
        </w:r>
        <w:r w:rsidRPr="00A50911" w:rsidDel="00CF66AF">
          <w:rPr>
            <w:color w:val="auto"/>
            <w:rPrChange w:id="822" w:author="James Howison" w:date="2015-01-09T11:00:00Z">
              <w:rPr/>
            </w:rPrChange>
          </w:rPr>
          <w:delText>.</w:delText>
        </w:r>
      </w:del>
    </w:p>
    <w:p w14:paraId="7ED3147D" w14:textId="19F7AEC3" w:rsidR="0035353A" w:rsidRPr="00A50911" w:rsidDel="00CF66AF" w:rsidRDefault="0035353A" w:rsidP="00A50911">
      <w:pPr>
        <w:pStyle w:val="Bibliography"/>
        <w:rPr>
          <w:del w:id="823" w:author="James Howison" w:date="2015-01-08T14:39:00Z"/>
          <w:color w:val="auto"/>
          <w:rPrChange w:id="824" w:author="James Howison" w:date="2015-01-09T11:00:00Z">
            <w:rPr>
              <w:del w:id="825" w:author="James Howison" w:date="2015-01-08T14:39:00Z"/>
            </w:rPr>
          </w:rPrChange>
        </w:rPr>
        <w:pPrChange w:id="826" w:author="James Howison" w:date="2015-01-09T11:00:00Z">
          <w:pPr>
            <w:pStyle w:val="Bibliography"/>
          </w:pPr>
        </w:pPrChange>
      </w:pPr>
      <w:del w:id="827" w:author="James Howison" w:date="2015-01-08T14:39:00Z">
        <w:r w:rsidRPr="00A50911" w:rsidDel="00CF66AF">
          <w:rPr>
            <w:color w:val="auto"/>
            <w:rPrChange w:id="828" w:author="James Howison" w:date="2015-01-09T11:00:00Z">
              <w:rPr/>
            </w:rPrChange>
          </w:rPr>
          <w:delText xml:space="preserve">Willighagen, E. (2013). Accessing biological data with semantic web technologies. </w:delText>
        </w:r>
        <w:r w:rsidRPr="00A50911" w:rsidDel="00CF66AF">
          <w:rPr>
            <w:i/>
            <w:iCs/>
            <w:color w:val="auto"/>
            <w:rPrChange w:id="829" w:author="James Howison" w:date="2015-01-09T11:00:00Z">
              <w:rPr>
                <w:i/>
                <w:iCs/>
              </w:rPr>
            </w:rPrChange>
          </w:rPr>
          <w:delText>Peer J Pre-Prints</w:delText>
        </w:r>
        <w:r w:rsidRPr="00A50911" w:rsidDel="00CF66AF">
          <w:rPr>
            <w:color w:val="auto"/>
            <w:rPrChange w:id="830" w:author="James Howison" w:date="2015-01-09T11:00:00Z">
              <w:rPr/>
            </w:rPrChange>
          </w:rPr>
          <w:delText>.</w:delText>
        </w:r>
      </w:del>
    </w:p>
    <w:p w14:paraId="5499FBC1" w14:textId="77777777" w:rsidR="00A50911" w:rsidRPr="00A50911" w:rsidRDefault="00A50911" w:rsidP="00A50911">
      <w:pPr>
        <w:pStyle w:val="Bibliography"/>
        <w:rPr>
          <w:ins w:id="831" w:author="James Howison" w:date="2015-01-09T11:00:00Z"/>
          <w:color w:val="auto"/>
          <w:sz w:val="24"/>
          <w:szCs w:val="24"/>
          <w:rPrChange w:id="832" w:author="James Howison" w:date="2015-01-09T11:00:00Z">
            <w:rPr>
              <w:ins w:id="833" w:author="James Howison" w:date="2015-01-09T11:00:00Z"/>
              <w:sz w:val="24"/>
              <w:szCs w:val="24"/>
            </w:rPr>
          </w:rPrChange>
        </w:rPr>
        <w:pPrChange w:id="834" w:author="James Howison" w:date="2015-01-09T11:00:00Z">
          <w:pPr>
            <w:widowControl w:val="0"/>
            <w:autoSpaceDE w:val="0"/>
            <w:autoSpaceDN w:val="0"/>
            <w:adjustRightInd w:val="0"/>
          </w:pPr>
        </w:pPrChange>
      </w:pPr>
      <w:proofErr w:type="gramStart"/>
      <w:ins w:id="835" w:author="James Howison" w:date="2015-01-09T11:00:00Z">
        <w:r w:rsidRPr="00A50911">
          <w:rPr>
            <w:color w:val="auto"/>
            <w:sz w:val="24"/>
            <w:szCs w:val="24"/>
            <w:rPrChange w:id="836" w:author="James Howison" w:date="2015-01-09T11:00:00Z">
              <w:rPr>
                <w:sz w:val="24"/>
                <w:szCs w:val="24"/>
              </w:rPr>
            </w:rPrChange>
          </w:rPr>
          <w:t>Altman, M., &amp; King, G. (2007).</w:t>
        </w:r>
        <w:proofErr w:type="gramEnd"/>
        <w:r w:rsidRPr="00A50911">
          <w:rPr>
            <w:color w:val="auto"/>
            <w:sz w:val="24"/>
            <w:szCs w:val="24"/>
            <w:rPrChange w:id="837" w:author="James Howison" w:date="2015-01-09T11:00:00Z">
              <w:rPr>
                <w:sz w:val="24"/>
                <w:szCs w:val="24"/>
              </w:rPr>
            </w:rPrChange>
          </w:rPr>
          <w:t xml:space="preserve"> </w:t>
        </w:r>
        <w:proofErr w:type="gramStart"/>
        <w:r w:rsidRPr="00A50911">
          <w:rPr>
            <w:color w:val="auto"/>
            <w:sz w:val="24"/>
            <w:szCs w:val="24"/>
            <w:rPrChange w:id="838" w:author="James Howison" w:date="2015-01-09T11:00:00Z">
              <w:rPr>
                <w:sz w:val="24"/>
                <w:szCs w:val="24"/>
              </w:rPr>
            </w:rPrChange>
          </w:rPr>
          <w:t>A proposed standard for the scholarly citation of quantitative data.</w:t>
        </w:r>
        <w:proofErr w:type="gramEnd"/>
        <w:r w:rsidRPr="00A50911">
          <w:rPr>
            <w:color w:val="auto"/>
            <w:sz w:val="24"/>
            <w:szCs w:val="24"/>
            <w:rPrChange w:id="839" w:author="James Howison" w:date="2015-01-09T11:00:00Z">
              <w:rPr>
                <w:sz w:val="24"/>
                <w:szCs w:val="24"/>
              </w:rPr>
            </w:rPrChange>
          </w:rPr>
          <w:t xml:space="preserve"> </w:t>
        </w:r>
        <w:proofErr w:type="gramStart"/>
        <w:r w:rsidRPr="00A50911">
          <w:rPr>
            <w:i/>
            <w:iCs/>
            <w:color w:val="auto"/>
            <w:sz w:val="24"/>
            <w:szCs w:val="24"/>
            <w:rPrChange w:id="840" w:author="James Howison" w:date="2015-01-09T11:00:00Z">
              <w:rPr>
                <w:i/>
                <w:iCs/>
                <w:sz w:val="24"/>
                <w:szCs w:val="24"/>
              </w:rPr>
            </w:rPrChange>
          </w:rPr>
          <w:t>D-Lib Magazine</w:t>
        </w:r>
        <w:r w:rsidRPr="00A50911">
          <w:rPr>
            <w:color w:val="auto"/>
            <w:sz w:val="24"/>
            <w:szCs w:val="24"/>
            <w:rPrChange w:id="841" w:author="James Howison" w:date="2015-01-09T11:00:00Z">
              <w:rPr>
                <w:sz w:val="24"/>
                <w:szCs w:val="24"/>
              </w:rPr>
            </w:rPrChange>
          </w:rPr>
          <w:t xml:space="preserve">, </w:t>
        </w:r>
        <w:r w:rsidRPr="00A50911">
          <w:rPr>
            <w:i/>
            <w:iCs/>
            <w:color w:val="auto"/>
            <w:sz w:val="24"/>
            <w:szCs w:val="24"/>
            <w:rPrChange w:id="842" w:author="James Howison" w:date="2015-01-09T11:00:00Z">
              <w:rPr>
                <w:i/>
                <w:iCs/>
                <w:sz w:val="24"/>
                <w:szCs w:val="24"/>
              </w:rPr>
            </w:rPrChange>
          </w:rPr>
          <w:t>13</w:t>
        </w:r>
        <w:r w:rsidRPr="00A50911">
          <w:rPr>
            <w:color w:val="auto"/>
            <w:sz w:val="24"/>
            <w:szCs w:val="24"/>
            <w:rPrChange w:id="843" w:author="James Howison" w:date="2015-01-09T11:00:00Z">
              <w:rPr>
                <w:sz w:val="24"/>
                <w:szCs w:val="24"/>
              </w:rPr>
            </w:rPrChange>
          </w:rPr>
          <w:t>(3/4).</w:t>
        </w:r>
        <w:proofErr w:type="gramEnd"/>
        <w:r w:rsidRPr="00A50911">
          <w:rPr>
            <w:color w:val="auto"/>
            <w:sz w:val="24"/>
            <w:szCs w:val="24"/>
            <w:rPrChange w:id="844" w:author="James Howison" w:date="2015-01-09T11:00:00Z">
              <w:rPr>
                <w:sz w:val="24"/>
                <w:szCs w:val="24"/>
              </w:rPr>
            </w:rPrChange>
          </w:rPr>
          <w:t xml:space="preserve"> Retrieved from http://papers.ssrn.com/sol3/papers.cfm?abstract_id=1081955</w:t>
        </w:r>
      </w:ins>
    </w:p>
    <w:p w14:paraId="325BF4F4" w14:textId="77777777" w:rsidR="00A50911" w:rsidRPr="00A50911" w:rsidRDefault="00A50911" w:rsidP="00A50911">
      <w:pPr>
        <w:pStyle w:val="Bibliography"/>
        <w:rPr>
          <w:ins w:id="845" w:author="James Howison" w:date="2015-01-09T11:00:00Z"/>
          <w:color w:val="auto"/>
          <w:sz w:val="24"/>
          <w:szCs w:val="24"/>
          <w:rPrChange w:id="846" w:author="James Howison" w:date="2015-01-09T11:00:00Z">
            <w:rPr>
              <w:ins w:id="847" w:author="James Howison" w:date="2015-01-09T11:00:00Z"/>
              <w:sz w:val="24"/>
              <w:szCs w:val="24"/>
            </w:rPr>
          </w:rPrChange>
        </w:rPr>
        <w:pPrChange w:id="848" w:author="James Howison" w:date="2015-01-09T11:00:00Z">
          <w:pPr>
            <w:widowControl w:val="0"/>
            <w:autoSpaceDE w:val="0"/>
            <w:autoSpaceDN w:val="0"/>
            <w:adjustRightInd w:val="0"/>
          </w:pPr>
        </w:pPrChange>
      </w:pPr>
      <w:proofErr w:type="spellStart"/>
      <w:proofErr w:type="gramStart"/>
      <w:ins w:id="849" w:author="James Howison" w:date="2015-01-09T11:00:00Z">
        <w:r w:rsidRPr="00A50911">
          <w:rPr>
            <w:color w:val="auto"/>
            <w:sz w:val="24"/>
            <w:szCs w:val="24"/>
            <w:rPrChange w:id="850" w:author="James Howison" w:date="2015-01-09T11:00:00Z">
              <w:rPr>
                <w:sz w:val="24"/>
                <w:szCs w:val="24"/>
              </w:rPr>
            </w:rPrChange>
          </w:rPr>
          <w:t>Borgman</w:t>
        </w:r>
        <w:proofErr w:type="spellEnd"/>
        <w:r w:rsidRPr="00A50911">
          <w:rPr>
            <w:color w:val="auto"/>
            <w:sz w:val="24"/>
            <w:szCs w:val="24"/>
            <w:rPrChange w:id="851" w:author="James Howison" w:date="2015-01-09T11:00:00Z">
              <w:rPr>
                <w:sz w:val="24"/>
                <w:szCs w:val="24"/>
              </w:rPr>
            </w:rPrChange>
          </w:rPr>
          <w:t xml:space="preserve">, C. L., Wallis, J. C., &amp; </w:t>
        </w:r>
        <w:proofErr w:type="spellStart"/>
        <w:r w:rsidRPr="00A50911">
          <w:rPr>
            <w:color w:val="auto"/>
            <w:sz w:val="24"/>
            <w:szCs w:val="24"/>
            <w:rPrChange w:id="852" w:author="James Howison" w:date="2015-01-09T11:00:00Z">
              <w:rPr>
                <w:sz w:val="24"/>
                <w:szCs w:val="24"/>
              </w:rPr>
            </w:rPrChange>
          </w:rPr>
          <w:t>Mayernik</w:t>
        </w:r>
        <w:proofErr w:type="spellEnd"/>
        <w:r w:rsidRPr="00A50911">
          <w:rPr>
            <w:color w:val="auto"/>
            <w:sz w:val="24"/>
            <w:szCs w:val="24"/>
            <w:rPrChange w:id="853" w:author="James Howison" w:date="2015-01-09T11:00:00Z">
              <w:rPr>
                <w:sz w:val="24"/>
                <w:szCs w:val="24"/>
              </w:rPr>
            </w:rPrChange>
          </w:rPr>
          <w:t>, M. S. (2012).</w:t>
        </w:r>
        <w:proofErr w:type="gramEnd"/>
        <w:r w:rsidRPr="00A50911">
          <w:rPr>
            <w:color w:val="auto"/>
            <w:sz w:val="24"/>
            <w:szCs w:val="24"/>
            <w:rPrChange w:id="854" w:author="James Howison" w:date="2015-01-09T11:00:00Z">
              <w:rPr>
                <w:sz w:val="24"/>
                <w:szCs w:val="24"/>
              </w:rPr>
            </w:rPrChange>
          </w:rPr>
          <w:t xml:space="preserve"> Who’s Got the Data? </w:t>
        </w:r>
        <w:proofErr w:type="gramStart"/>
        <w:r w:rsidRPr="00A50911">
          <w:rPr>
            <w:color w:val="auto"/>
            <w:sz w:val="24"/>
            <w:szCs w:val="24"/>
            <w:rPrChange w:id="855" w:author="James Howison" w:date="2015-01-09T11:00:00Z">
              <w:rPr>
                <w:sz w:val="24"/>
                <w:szCs w:val="24"/>
              </w:rPr>
            </w:rPrChange>
          </w:rPr>
          <w:t>Interdependencies in Science and Technology Collaborations.</w:t>
        </w:r>
        <w:proofErr w:type="gramEnd"/>
        <w:r w:rsidRPr="00A50911">
          <w:rPr>
            <w:color w:val="auto"/>
            <w:sz w:val="24"/>
            <w:szCs w:val="24"/>
            <w:rPrChange w:id="856" w:author="James Howison" w:date="2015-01-09T11:00:00Z">
              <w:rPr>
                <w:sz w:val="24"/>
                <w:szCs w:val="24"/>
              </w:rPr>
            </w:rPrChange>
          </w:rPr>
          <w:t xml:space="preserve"> </w:t>
        </w:r>
        <w:r w:rsidRPr="00A50911">
          <w:rPr>
            <w:i/>
            <w:iCs/>
            <w:color w:val="auto"/>
            <w:sz w:val="24"/>
            <w:szCs w:val="24"/>
            <w:rPrChange w:id="857" w:author="James Howison" w:date="2015-01-09T11:00:00Z">
              <w:rPr>
                <w:i/>
                <w:iCs/>
                <w:sz w:val="24"/>
                <w:szCs w:val="24"/>
              </w:rPr>
            </w:rPrChange>
          </w:rPr>
          <w:t>Computer Supported Cooperative Work (CSCW)</w:t>
        </w:r>
        <w:r w:rsidRPr="00A50911">
          <w:rPr>
            <w:color w:val="auto"/>
            <w:sz w:val="24"/>
            <w:szCs w:val="24"/>
            <w:rPrChange w:id="858" w:author="James Howison" w:date="2015-01-09T11:00:00Z">
              <w:rPr>
                <w:sz w:val="24"/>
                <w:szCs w:val="24"/>
              </w:rPr>
            </w:rPrChange>
          </w:rPr>
          <w:t xml:space="preserve">, </w:t>
        </w:r>
        <w:r w:rsidRPr="00A50911">
          <w:rPr>
            <w:i/>
            <w:iCs/>
            <w:color w:val="auto"/>
            <w:sz w:val="24"/>
            <w:szCs w:val="24"/>
            <w:rPrChange w:id="859" w:author="James Howison" w:date="2015-01-09T11:00:00Z">
              <w:rPr>
                <w:i/>
                <w:iCs/>
                <w:sz w:val="24"/>
                <w:szCs w:val="24"/>
              </w:rPr>
            </w:rPrChange>
          </w:rPr>
          <w:t>21</w:t>
        </w:r>
        <w:r w:rsidRPr="00A50911">
          <w:rPr>
            <w:color w:val="auto"/>
            <w:sz w:val="24"/>
            <w:szCs w:val="24"/>
            <w:rPrChange w:id="860" w:author="James Howison" w:date="2015-01-09T11:00:00Z">
              <w:rPr>
                <w:sz w:val="24"/>
                <w:szCs w:val="24"/>
              </w:rPr>
            </w:rPrChange>
          </w:rPr>
          <w:t xml:space="preserve">(6), 485–523. </w:t>
        </w:r>
        <w:proofErr w:type="gramStart"/>
        <w:r w:rsidRPr="00A50911">
          <w:rPr>
            <w:color w:val="auto"/>
            <w:sz w:val="24"/>
            <w:szCs w:val="24"/>
            <w:rPrChange w:id="861" w:author="James Howison" w:date="2015-01-09T11:00:00Z">
              <w:rPr>
                <w:sz w:val="24"/>
                <w:szCs w:val="24"/>
              </w:rPr>
            </w:rPrChange>
          </w:rPr>
          <w:t>doi:10.1007</w:t>
        </w:r>
        <w:proofErr w:type="gramEnd"/>
        <w:r w:rsidRPr="00A50911">
          <w:rPr>
            <w:color w:val="auto"/>
            <w:sz w:val="24"/>
            <w:szCs w:val="24"/>
            <w:rPrChange w:id="862" w:author="James Howison" w:date="2015-01-09T11:00:00Z">
              <w:rPr>
                <w:sz w:val="24"/>
                <w:szCs w:val="24"/>
              </w:rPr>
            </w:rPrChange>
          </w:rPr>
          <w:t>/s10606-012-9169-z</w:t>
        </w:r>
      </w:ins>
    </w:p>
    <w:p w14:paraId="0CD10651" w14:textId="77777777" w:rsidR="00A50911" w:rsidRPr="00A50911" w:rsidRDefault="00A50911" w:rsidP="00A50911">
      <w:pPr>
        <w:pStyle w:val="Bibliography"/>
        <w:rPr>
          <w:ins w:id="863" w:author="James Howison" w:date="2015-01-09T11:00:00Z"/>
          <w:color w:val="auto"/>
          <w:sz w:val="24"/>
          <w:szCs w:val="24"/>
          <w:rPrChange w:id="864" w:author="James Howison" w:date="2015-01-09T11:00:00Z">
            <w:rPr>
              <w:ins w:id="865" w:author="James Howison" w:date="2015-01-09T11:00:00Z"/>
              <w:sz w:val="24"/>
              <w:szCs w:val="24"/>
            </w:rPr>
          </w:rPrChange>
        </w:rPr>
        <w:pPrChange w:id="866" w:author="James Howison" w:date="2015-01-09T11:00:00Z">
          <w:pPr>
            <w:widowControl w:val="0"/>
            <w:autoSpaceDE w:val="0"/>
            <w:autoSpaceDN w:val="0"/>
            <w:adjustRightInd w:val="0"/>
          </w:pPr>
        </w:pPrChange>
      </w:pPr>
      <w:ins w:id="867" w:author="James Howison" w:date="2015-01-09T11:00:00Z">
        <w:r w:rsidRPr="00A50911">
          <w:rPr>
            <w:color w:val="auto"/>
            <w:sz w:val="24"/>
            <w:szCs w:val="24"/>
            <w:rPrChange w:id="868" w:author="James Howison" w:date="2015-01-09T11:00:00Z">
              <w:rPr>
                <w:sz w:val="24"/>
                <w:szCs w:val="24"/>
              </w:rPr>
            </w:rPrChange>
          </w:rPr>
          <w:t xml:space="preserve">Bradford, S. C. (1934). </w:t>
        </w:r>
        <w:proofErr w:type="gramStart"/>
        <w:r w:rsidRPr="00A50911">
          <w:rPr>
            <w:color w:val="auto"/>
            <w:sz w:val="24"/>
            <w:szCs w:val="24"/>
            <w:rPrChange w:id="869" w:author="James Howison" w:date="2015-01-09T11:00:00Z">
              <w:rPr>
                <w:sz w:val="24"/>
                <w:szCs w:val="24"/>
              </w:rPr>
            </w:rPrChange>
          </w:rPr>
          <w:t>Sources of Information on Specific Subjects.</w:t>
        </w:r>
        <w:proofErr w:type="gramEnd"/>
        <w:r w:rsidRPr="00A50911">
          <w:rPr>
            <w:color w:val="auto"/>
            <w:sz w:val="24"/>
            <w:szCs w:val="24"/>
            <w:rPrChange w:id="870" w:author="James Howison" w:date="2015-01-09T11:00:00Z">
              <w:rPr>
                <w:sz w:val="24"/>
                <w:szCs w:val="24"/>
              </w:rPr>
            </w:rPrChange>
          </w:rPr>
          <w:t xml:space="preserve"> </w:t>
        </w:r>
        <w:r w:rsidRPr="00A50911">
          <w:rPr>
            <w:i/>
            <w:iCs/>
            <w:color w:val="auto"/>
            <w:sz w:val="24"/>
            <w:szCs w:val="24"/>
            <w:rPrChange w:id="871" w:author="James Howison" w:date="2015-01-09T11:00:00Z">
              <w:rPr>
                <w:i/>
                <w:iCs/>
                <w:sz w:val="24"/>
                <w:szCs w:val="24"/>
              </w:rPr>
            </w:rPrChange>
          </w:rPr>
          <w:t>Engineering</w:t>
        </w:r>
        <w:r w:rsidRPr="00A50911">
          <w:rPr>
            <w:color w:val="auto"/>
            <w:sz w:val="24"/>
            <w:szCs w:val="24"/>
            <w:rPrChange w:id="872" w:author="James Howison" w:date="2015-01-09T11:00:00Z">
              <w:rPr>
                <w:sz w:val="24"/>
                <w:szCs w:val="24"/>
              </w:rPr>
            </w:rPrChange>
          </w:rPr>
          <w:t xml:space="preserve">, </w:t>
        </w:r>
        <w:r w:rsidRPr="00A50911">
          <w:rPr>
            <w:i/>
            <w:iCs/>
            <w:color w:val="auto"/>
            <w:sz w:val="24"/>
            <w:szCs w:val="24"/>
            <w:rPrChange w:id="873" w:author="James Howison" w:date="2015-01-09T11:00:00Z">
              <w:rPr>
                <w:i/>
                <w:iCs/>
                <w:sz w:val="24"/>
                <w:szCs w:val="24"/>
              </w:rPr>
            </w:rPrChange>
          </w:rPr>
          <w:t>137</w:t>
        </w:r>
        <w:r w:rsidRPr="00A50911">
          <w:rPr>
            <w:color w:val="auto"/>
            <w:sz w:val="24"/>
            <w:szCs w:val="24"/>
            <w:rPrChange w:id="874" w:author="James Howison" w:date="2015-01-09T11:00:00Z">
              <w:rPr>
                <w:sz w:val="24"/>
                <w:szCs w:val="24"/>
              </w:rPr>
            </w:rPrChange>
          </w:rPr>
          <w:t>, 85–86.</w:t>
        </w:r>
      </w:ins>
    </w:p>
    <w:p w14:paraId="49EC0474" w14:textId="77777777" w:rsidR="00A50911" w:rsidRPr="00A50911" w:rsidRDefault="00A50911" w:rsidP="00A50911">
      <w:pPr>
        <w:pStyle w:val="Bibliography"/>
        <w:rPr>
          <w:ins w:id="875" w:author="James Howison" w:date="2015-01-09T11:00:00Z"/>
          <w:color w:val="auto"/>
          <w:sz w:val="24"/>
          <w:szCs w:val="24"/>
          <w:rPrChange w:id="876" w:author="James Howison" w:date="2015-01-09T11:00:00Z">
            <w:rPr>
              <w:ins w:id="877" w:author="James Howison" w:date="2015-01-09T11:00:00Z"/>
              <w:sz w:val="24"/>
              <w:szCs w:val="24"/>
            </w:rPr>
          </w:rPrChange>
        </w:rPr>
        <w:pPrChange w:id="878" w:author="James Howison" w:date="2015-01-09T11:00:00Z">
          <w:pPr>
            <w:widowControl w:val="0"/>
            <w:autoSpaceDE w:val="0"/>
            <w:autoSpaceDN w:val="0"/>
            <w:adjustRightInd w:val="0"/>
          </w:pPr>
        </w:pPrChange>
      </w:pPr>
      <w:ins w:id="879" w:author="James Howison" w:date="2015-01-09T11:00:00Z">
        <w:r w:rsidRPr="00A50911">
          <w:rPr>
            <w:color w:val="auto"/>
            <w:sz w:val="24"/>
            <w:szCs w:val="24"/>
            <w:rPrChange w:id="880" w:author="James Howison" w:date="2015-01-09T11:00:00Z">
              <w:rPr>
                <w:sz w:val="24"/>
                <w:szCs w:val="24"/>
              </w:rPr>
            </w:rPrChange>
          </w:rPr>
          <w:t xml:space="preserve">Brookes, B. C. (1985). “Sources of information on specific subjects” by S.C. Bradford. </w:t>
        </w:r>
        <w:r w:rsidRPr="00A50911">
          <w:rPr>
            <w:i/>
            <w:iCs/>
            <w:color w:val="auto"/>
            <w:sz w:val="24"/>
            <w:szCs w:val="24"/>
            <w:rPrChange w:id="881" w:author="James Howison" w:date="2015-01-09T11:00:00Z">
              <w:rPr>
                <w:i/>
                <w:iCs/>
                <w:sz w:val="24"/>
                <w:szCs w:val="24"/>
              </w:rPr>
            </w:rPrChange>
          </w:rPr>
          <w:t>Journal of Information Science</w:t>
        </w:r>
        <w:r w:rsidRPr="00A50911">
          <w:rPr>
            <w:color w:val="auto"/>
            <w:sz w:val="24"/>
            <w:szCs w:val="24"/>
            <w:rPrChange w:id="882" w:author="James Howison" w:date="2015-01-09T11:00:00Z">
              <w:rPr>
                <w:sz w:val="24"/>
                <w:szCs w:val="24"/>
              </w:rPr>
            </w:rPrChange>
          </w:rPr>
          <w:t xml:space="preserve">, </w:t>
        </w:r>
        <w:r w:rsidRPr="00A50911">
          <w:rPr>
            <w:i/>
            <w:iCs/>
            <w:color w:val="auto"/>
            <w:sz w:val="24"/>
            <w:szCs w:val="24"/>
            <w:rPrChange w:id="883" w:author="James Howison" w:date="2015-01-09T11:00:00Z">
              <w:rPr>
                <w:i/>
                <w:iCs/>
                <w:sz w:val="24"/>
                <w:szCs w:val="24"/>
              </w:rPr>
            </w:rPrChange>
          </w:rPr>
          <w:t>10</w:t>
        </w:r>
        <w:r w:rsidRPr="00A50911">
          <w:rPr>
            <w:color w:val="auto"/>
            <w:sz w:val="24"/>
            <w:szCs w:val="24"/>
            <w:rPrChange w:id="884" w:author="James Howison" w:date="2015-01-09T11:00:00Z">
              <w:rPr>
                <w:sz w:val="24"/>
                <w:szCs w:val="24"/>
              </w:rPr>
            </w:rPrChange>
          </w:rPr>
          <w:t xml:space="preserve">(4), 173–175. </w:t>
        </w:r>
        <w:proofErr w:type="gramStart"/>
        <w:r w:rsidRPr="00A50911">
          <w:rPr>
            <w:color w:val="auto"/>
            <w:sz w:val="24"/>
            <w:szCs w:val="24"/>
            <w:rPrChange w:id="885" w:author="James Howison" w:date="2015-01-09T11:00:00Z">
              <w:rPr>
                <w:sz w:val="24"/>
                <w:szCs w:val="24"/>
              </w:rPr>
            </w:rPrChange>
          </w:rPr>
          <w:t>doi:10.1177</w:t>
        </w:r>
        <w:proofErr w:type="gramEnd"/>
        <w:r w:rsidRPr="00A50911">
          <w:rPr>
            <w:color w:val="auto"/>
            <w:sz w:val="24"/>
            <w:szCs w:val="24"/>
            <w:rPrChange w:id="886" w:author="James Howison" w:date="2015-01-09T11:00:00Z">
              <w:rPr>
                <w:sz w:val="24"/>
                <w:szCs w:val="24"/>
              </w:rPr>
            </w:rPrChange>
          </w:rPr>
          <w:t>/016555158501000406</w:t>
        </w:r>
      </w:ins>
    </w:p>
    <w:p w14:paraId="7E73A45D" w14:textId="77777777" w:rsidR="00A50911" w:rsidRPr="00A50911" w:rsidRDefault="00A50911" w:rsidP="00A50911">
      <w:pPr>
        <w:pStyle w:val="Bibliography"/>
        <w:rPr>
          <w:ins w:id="887" w:author="James Howison" w:date="2015-01-09T11:00:00Z"/>
          <w:color w:val="auto"/>
          <w:sz w:val="24"/>
          <w:szCs w:val="24"/>
          <w:rPrChange w:id="888" w:author="James Howison" w:date="2015-01-09T11:00:00Z">
            <w:rPr>
              <w:ins w:id="889" w:author="James Howison" w:date="2015-01-09T11:00:00Z"/>
              <w:sz w:val="24"/>
              <w:szCs w:val="24"/>
            </w:rPr>
          </w:rPrChange>
        </w:rPr>
        <w:pPrChange w:id="890" w:author="James Howison" w:date="2015-01-09T11:00:00Z">
          <w:pPr>
            <w:widowControl w:val="0"/>
            <w:autoSpaceDE w:val="0"/>
            <w:autoSpaceDN w:val="0"/>
            <w:adjustRightInd w:val="0"/>
          </w:pPr>
        </w:pPrChange>
      </w:pPr>
      <w:proofErr w:type="spellStart"/>
      <w:proofErr w:type="gramStart"/>
      <w:ins w:id="891" w:author="James Howison" w:date="2015-01-09T11:00:00Z">
        <w:r w:rsidRPr="00A50911">
          <w:rPr>
            <w:color w:val="auto"/>
            <w:sz w:val="24"/>
            <w:szCs w:val="24"/>
            <w:rPrChange w:id="892" w:author="James Howison" w:date="2015-01-09T11:00:00Z">
              <w:rPr>
                <w:sz w:val="24"/>
                <w:szCs w:val="24"/>
              </w:rPr>
            </w:rPrChange>
          </w:rPr>
          <w:t>Byrt</w:t>
        </w:r>
        <w:proofErr w:type="spellEnd"/>
        <w:r w:rsidRPr="00A50911">
          <w:rPr>
            <w:color w:val="auto"/>
            <w:sz w:val="24"/>
            <w:szCs w:val="24"/>
            <w:rPrChange w:id="893" w:author="James Howison" w:date="2015-01-09T11:00:00Z">
              <w:rPr>
                <w:sz w:val="24"/>
                <w:szCs w:val="24"/>
              </w:rPr>
            </w:rPrChange>
          </w:rPr>
          <w:t>, T., Bishop, J., &amp; Carlin, J. B. (1993).</w:t>
        </w:r>
        <w:proofErr w:type="gramEnd"/>
        <w:r w:rsidRPr="00A50911">
          <w:rPr>
            <w:color w:val="auto"/>
            <w:sz w:val="24"/>
            <w:szCs w:val="24"/>
            <w:rPrChange w:id="894" w:author="James Howison" w:date="2015-01-09T11:00:00Z">
              <w:rPr>
                <w:sz w:val="24"/>
                <w:szCs w:val="24"/>
              </w:rPr>
            </w:rPrChange>
          </w:rPr>
          <w:t xml:space="preserve"> </w:t>
        </w:r>
        <w:proofErr w:type="gramStart"/>
        <w:r w:rsidRPr="00A50911">
          <w:rPr>
            <w:color w:val="auto"/>
            <w:sz w:val="24"/>
            <w:szCs w:val="24"/>
            <w:rPrChange w:id="895" w:author="James Howison" w:date="2015-01-09T11:00:00Z">
              <w:rPr>
                <w:sz w:val="24"/>
                <w:szCs w:val="24"/>
              </w:rPr>
            </w:rPrChange>
          </w:rPr>
          <w:t>Bias, prevalence and kappa.</w:t>
        </w:r>
        <w:proofErr w:type="gramEnd"/>
        <w:r w:rsidRPr="00A50911">
          <w:rPr>
            <w:color w:val="auto"/>
            <w:sz w:val="24"/>
            <w:szCs w:val="24"/>
            <w:rPrChange w:id="896" w:author="James Howison" w:date="2015-01-09T11:00:00Z">
              <w:rPr>
                <w:sz w:val="24"/>
                <w:szCs w:val="24"/>
              </w:rPr>
            </w:rPrChange>
          </w:rPr>
          <w:t xml:space="preserve"> </w:t>
        </w:r>
        <w:r w:rsidRPr="00A50911">
          <w:rPr>
            <w:i/>
            <w:iCs/>
            <w:color w:val="auto"/>
            <w:sz w:val="24"/>
            <w:szCs w:val="24"/>
            <w:rPrChange w:id="897" w:author="James Howison" w:date="2015-01-09T11:00:00Z">
              <w:rPr>
                <w:i/>
                <w:iCs/>
                <w:sz w:val="24"/>
                <w:szCs w:val="24"/>
              </w:rPr>
            </w:rPrChange>
          </w:rPr>
          <w:t>Journal of Clinical Epidemiology</w:t>
        </w:r>
        <w:r w:rsidRPr="00A50911">
          <w:rPr>
            <w:color w:val="auto"/>
            <w:sz w:val="24"/>
            <w:szCs w:val="24"/>
            <w:rPrChange w:id="898" w:author="James Howison" w:date="2015-01-09T11:00:00Z">
              <w:rPr>
                <w:sz w:val="24"/>
                <w:szCs w:val="24"/>
              </w:rPr>
            </w:rPrChange>
          </w:rPr>
          <w:t xml:space="preserve">, </w:t>
        </w:r>
        <w:r w:rsidRPr="00A50911">
          <w:rPr>
            <w:i/>
            <w:iCs/>
            <w:color w:val="auto"/>
            <w:sz w:val="24"/>
            <w:szCs w:val="24"/>
            <w:rPrChange w:id="899" w:author="James Howison" w:date="2015-01-09T11:00:00Z">
              <w:rPr>
                <w:i/>
                <w:iCs/>
                <w:sz w:val="24"/>
                <w:szCs w:val="24"/>
              </w:rPr>
            </w:rPrChange>
          </w:rPr>
          <w:t>46</w:t>
        </w:r>
        <w:r w:rsidRPr="00A50911">
          <w:rPr>
            <w:color w:val="auto"/>
            <w:sz w:val="24"/>
            <w:szCs w:val="24"/>
            <w:rPrChange w:id="900" w:author="James Howison" w:date="2015-01-09T11:00:00Z">
              <w:rPr>
                <w:sz w:val="24"/>
                <w:szCs w:val="24"/>
              </w:rPr>
            </w:rPrChange>
          </w:rPr>
          <w:t xml:space="preserve">(5), 423–429. </w:t>
        </w:r>
        <w:proofErr w:type="gramStart"/>
        <w:r w:rsidRPr="00A50911">
          <w:rPr>
            <w:color w:val="auto"/>
            <w:sz w:val="24"/>
            <w:szCs w:val="24"/>
            <w:rPrChange w:id="901" w:author="James Howison" w:date="2015-01-09T11:00:00Z">
              <w:rPr>
                <w:sz w:val="24"/>
                <w:szCs w:val="24"/>
              </w:rPr>
            </w:rPrChange>
          </w:rPr>
          <w:t>doi:10.1016</w:t>
        </w:r>
        <w:proofErr w:type="gramEnd"/>
        <w:r w:rsidRPr="00A50911">
          <w:rPr>
            <w:color w:val="auto"/>
            <w:sz w:val="24"/>
            <w:szCs w:val="24"/>
            <w:rPrChange w:id="902" w:author="James Howison" w:date="2015-01-09T11:00:00Z">
              <w:rPr>
                <w:sz w:val="24"/>
                <w:szCs w:val="24"/>
              </w:rPr>
            </w:rPrChange>
          </w:rPr>
          <w:t>/0895-4356(93)90018-V</w:t>
        </w:r>
      </w:ins>
    </w:p>
    <w:p w14:paraId="357575E7" w14:textId="77777777" w:rsidR="00A50911" w:rsidRPr="00A50911" w:rsidRDefault="00A50911" w:rsidP="00A50911">
      <w:pPr>
        <w:pStyle w:val="Bibliography"/>
        <w:rPr>
          <w:ins w:id="903" w:author="James Howison" w:date="2015-01-09T11:00:00Z"/>
          <w:color w:val="auto"/>
          <w:sz w:val="24"/>
          <w:szCs w:val="24"/>
          <w:rPrChange w:id="904" w:author="James Howison" w:date="2015-01-09T11:00:00Z">
            <w:rPr>
              <w:ins w:id="905" w:author="James Howison" w:date="2015-01-09T11:00:00Z"/>
              <w:sz w:val="24"/>
              <w:szCs w:val="24"/>
            </w:rPr>
          </w:rPrChange>
        </w:rPr>
        <w:pPrChange w:id="906" w:author="James Howison" w:date="2015-01-09T11:00:00Z">
          <w:pPr>
            <w:widowControl w:val="0"/>
            <w:autoSpaceDE w:val="0"/>
            <w:autoSpaceDN w:val="0"/>
            <w:adjustRightInd w:val="0"/>
          </w:pPr>
        </w:pPrChange>
      </w:pPr>
      <w:proofErr w:type="gramStart"/>
      <w:ins w:id="907" w:author="James Howison" w:date="2015-01-09T11:00:00Z">
        <w:r w:rsidRPr="00A50911">
          <w:rPr>
            <w:color w:val="auto"/>
            <w:sz w:val="24"/>
            <w:szCs w:val="24"/>
            <w:rPrChange w:id="908" w:author="James Howison" w:date="2015-01-09T11:00:00Z">
              <w:rPr>
                <w:sz w:val="24"/>
                <w:szCs w:val="24"/>
              </w:rPr>
            </w:rPrChange>
          </w:rPr>
          <w:t>Cano, V. (1989).</w:t>
        </w:r>
        <w:proofErr w:type="gramEnd"/>
        <w:r w:rsidRPr="00A50911">
          <w:rPr>
            <w:color w:val="auto"/>
            <w:sz w:val="24"/>
            <w:szCs w:val="24"/>
            <w:rPrChange w:id="909" w:author="James Howison" w:date="2015-01-09T11:00:00Z">
              <w:rPr>
                <w:sz w:val="24"/>
                <w:szCs w:val="24"/>
              </w:rPr>
            </w:rPrChange>
          </w:rPr>
          <w:t xml:space="preserve"> Citation behavior: Classification, utility, and location. </w:t>
        </w:r>
        <w:r w:rsidRPr="00A50911">
          <w:rPr>
            <w:i/>
            <w:iCs/>
            <w:color w:val="auto"/>
            <w:sz w:val="24"/>
            <w:szCs w:val="24"/>
            <w:rPrChange w:id="910" w:author="James Howison" w:date="2015-01-09T11:00:00Z">
              <w:rPr>
                <w:i/>
                <w:iCs/>
                <w:sz w:val="24"/>
                <w:szCs w:val="24"/>
              </w:rPr>
            </w:rPrChange>
          </w:rPr>
          <w:t>Journal of the American Society for Information Science</w:t>
        </w:r>
        <w:r w:rsidRPr="00A50911">
          <w:rPr>
            <w:color w:val="auto"/>
            <w:sz w:val="24"/>
            <w:szCs w:val="24"/>
            <w:rPrChange w:id="911" w:author="James Howison" w:date="2015-01-09T11:00:00Z">
              <w:rPr>
                <w:sz w:val="24"/>
                <w:szCs w:val="24"/>
              </w:rPr>
            </w:rPrChange>
          </w:rPr>
          <w:t xml:space="preserve">, </w:t>
        </w:r>
        <w:r w:rsidRPr="00A50911">
          <w:rPr>
            <w:i/>
            <w:iCs/>
            <w:color w:val="auto"/>
            <w:sz w:val="24"/>
            <w:szCs w:val="24"/>
            <w:rPrChange w:id="912" w:author="James Howison" w:date="2015-01-09T11:00:00Z">
              <w:rPr>
                <w:i/>
                <w:iCs/>
                <w:sz w:val="24"/>
                <w:szCs w:val="24"/>
              </w:rPr>
            </w:rPrChange>
          </w:rPr>
          <w:t>40</w:t>
        </w:r>
        <w:r w:rsidRPr="00A50911">
          <w:rPr>
            <w:color w:val="auto"/>
            <w:sz w:val="24"/>
            <w:szCs w:val="24"/>
            <w:rPrChange w:id="913" w:author="James Howison" w:date="2015-01-09T11:00:00Z">
              <w:rPr>
                <w:sz w:val="24"/>
                <w:szCs w:val="24"/>
              </w:rPr>
            </w:rPrChange>
          </w:rPr>
          <w:t>(4), 284–290.</w:t>
        </w:r>
      </w:ins>
    </w:p>
    <w:p w14:paraId="7638EAF8" w14:textId="77777777" w:rsidR="00A50911" w:rsidRPr="00A50911" w:rsidRDefault="00A50911" w:rsidP="00A50911">
      <w:pPr>
        <w:pStyle w:val="Bibliography"/>
        <w:rPr>
          <w:ins w:id="914" w:author="James Howison" w:date="2015-01-09T11:00:00Z"/>
          <w:color w:val="auto"/>
          <w:sz w:val="24"/>
          <w:szCs w:val="24"/>
          <w:rPrChange w:id="915" w:author="James Howison" w:date="2015-01-09T11:00:00Z">
            <w:rPr>
              <w:ins w:id="916" w:author="James Howison" w:date="2015-01-09T11:00:00Z"/>
              <w:sz w:val="24"/>
              <w:szCs w:val="24"/>
            </w:rPr>
          </w:rPrChange>
        </w:rPr>
        <w:pPrChange w:id="917" w:author="James Howison" w:date="2015-01-09T11:00:00Z">
          <w:pPr>
            <w:widowControl w:val="0"/>
            <w:autoSpaceDE w:val="0"/>
            <w:autoSpaceDN w:val="0"/>
            <w:adjustRightInd w:val="0"/>
          </w:pPr>
        </w:pPrChange>
      </w:pPr>
      <w:ins w:id="918" w:author="James Howison" w:date="2015-01-09T11:00:00Z">
        <w:r w:rsidRPr="00A50911">
          <w:rPr>
            <w:color w:val="auto"/>
            <w:sz w:val="24"/>
            <w:szCs w:val="24"/>
            <w:rPrChange w:id="919" w:author="James Howison" w:date="2015-01-09T11:00:00Z">
              <w:rPr>
                <w:sz w:val="24"/>
                <w:szCs w:val="24"/>
              </w:rPr>
            </w:rPrChange>
          </w:rPr>
          <w:t xml:space="preserve">CODATA-ICSTI Task Group on Data Citation Standards and Practices. (2013). Out of cite, out of mind: The current state of practice, policy, and technology for the citation of data. </w:t>
        </w:r>
        <w:proofErr w:type="gramStart"/>
        <w:r w:rsidRPr="00A50911">
          <w:rPr>
            <w:i/>
            <w:iCs/>
            <w:color w:val="auto"/>
            <w:sz w:val="24"/>
            <w:szCs w:val="24"/>
            <w:rPrChange w:id="920" w:author="James Howison" w:date="2015-01-09T11:00:00Z">
              <w:rPr>
                <w:i/>
                <w:iCs/>
                <w:sz w:val="24"/>
                <w:szCs w:val="24"/>
              </w:rPr>
            </w:rPrChange>
          </w:rPr>
          <w:t>Data Science Journal</w:t>
        </w:r>
        <w:r w:rsidRPr="00A50911">
          <w:rPr>
            <w:color w:val="auto"/>
            <w:sz w:val="24"/>
            <w:szCs w:val="24"/>
            <w:rPrChange w:id="921" w:author="James Howison" w:date="2015-01-09T11:00:00Z">
              <w:rPr>
                <w:sz w:val="24"/>
                <w:szCs w:val="24"/>
              </w:rPr>
            </w:rPrChange>
          </w:rPr>
          <w:t xml:space="preserve">, </w:t>
        </w:r>
        <w:r w:rsidRPr="00A50911">
          <w:rPr>
            <w:i/>
            <w:iCs/>
            <w:color w:val="auto"/>
            <w:sz w:val="24"/>
            <w:szCs w:val="24"/>
            <w:rPrChange w:id="922" w:author="James Howison" w:date="2015-01-09T11:00:00Z">
              <w:rPr>
                <w:i/>
                <w:iCs/>
                <w:sz w:val="24"/>
                <w:szCs w:val="24"/>
              </w:rPr>
            </w:rPrChange>
          </w:rPr>
          <w:t>12</w:t>
        </w:r>
        <w:r w:rsidRPr="00A50911">
          <w:rPr>
            <w:color w:val="auto"/>
            <w:sz w:val="24"/>
            <w:szCs w:val="24"/>
            <w:rPrChange w:id="923" w:author="James Howison" w:date="2015-01-09T11:00:00Z">
              <w:rPr>
                <w:sz w:val="24"/>
                <w:szCs w:val="24"/>
              </w:rPr>
            </w:rPrChange>
          </w:rPr>
          <w:t>(September).</w:t>
        </w:r>
        <w:proofErr w:type="gramEnd"/>
      </w:ins>
    </w:p>
    <w:p w14:paraId="009B13F3" w14:textId="77777777" w:rsidR="00A50911" w:rsidRPr="00A50911" w:rsidRDefault="00A50911" w:rsidP="00A50911">
      <w:pPr>
        <w:pStyle w:val="Bibliography"/>
        <w:rPr>
          <w:ins w:id="924" w:author="James Howison" w:date="2015-01-09T11:00:00Z"/>
          <w:color w:val="auto"/>
          <w:sz w:val="24"/>
          <w:szCs w:val="24"/>
          <w:rPrChange w:id="925" w:author="James Howison" w:date="2015-01-09T11:00:00Z">
            <w:rPr>
              <w:ins w:id="926" w:author="James Howison" w:date="2015-01-09T11:00:00Z"/>
              <w:sz w:val="24"/>
              <w:szCs w:val="24"/>
            </w:rPr>
          </w:rPrChange>
        </w:rPr>
        <w:pPrChange w:id="927" w:author="James Howison" w:date="2015-01-09T11:00:00Z">
          <w:pPr>
            <w:widowControl w:val="0"/>
            <w:autoSpaceDE w:val="0"/>
            <w:autoSpaceDN w:val="0"/>
            <w:adjustRightInd w:val="0"/>
          </w:pPr>
        </w:pPrChange>
      </w:pPr>
      <w:ins w:id="928" w:author="James Howison" w:date="2015-01-09T11:00:00Z">
        <w:r w:rsidRPr="00A50911">
          <w:rPr>
            <w:color w:val="auto"/>
            <w:sz w:val="24"/>
            <w:szCs w:val="24"/>
            <w:rPrChange w:id="929" w:author="James Howison" w:date="2015-01-09T11:00:00Z">
              <w:rPr>
                <w:sz w:val="24"/>
                <w:szCs w:val="24"/>
              </w:rPr>
            </w:rPrChange>
          </w:rPr>
          <w:t xml:space="preserve">Edwards, P. N., Jackson, S. J., Chalmers, M. K., </w:t>
        </w:r>
        <w:proofErr w:type="spellStart"/>
        <w:r w:rsidRPr="00A50911">
          <w:rPr>
            <w:color w:val="auto"/>
            <w:sz w:val="24"/>
            <w:szCs w:val="24"/>
            <w:rPrChange w:id="930" w:author="James Howison" w:date="2015-01-09T11:00:00Z">
              <w:rPr>
                <w:sz w:val="24"/>
                <w:szCs w:val="24"/>
              </w:rPr>
            </w:rPrChange>
          </w:rPr>
          <w:t>Bowker</w:t>
        </w:r>
        <w:proofErr w:type="spellEnd"/>
        <w:r w:rsidRPr="00A50911">
          <w:rPr>
            <w:color w:val="auto"/>
            <w:sz w:val="24"/>
            <w:szCs w:val="24"/>
            <w:rPrChange w:id="931" w:author="James Howison" w:date="2015-01-09T11:00:00Z">
              <w:rPr>
                <w:sz w:val="24"/>
                <w:szCs w:val="24"/>
              </w:rPr>
            </w:rPrChange>
          </w:rPr>
          <w:t xml:space="preserve">, G. C., </w:t>
        </w:r>
        <w:proofErr w:type="spellStart"/>
        <w:r w:rsidRPr="00A50911">
          <w:rPr>
            <w:color w:val="auto"/>
            <w:sz w:val="24"/>
            <w:szCs w:val="24"/>
            <w:rPrChange w:id="932" w:author="James Howison" w:date="2015-01-09T11:00:00Z">
              <w:rPr>
                <w:sz w:val="24"/>
                <w:szCs w:val="24"/>
              </w:rPr>
            </w:rPrChange>
          </w:rPr>
          <w:t>Borgman</w:t>
        </w:r>
        <w:proofErr w:type="spellEnd"/>
        <w:r w:rsidRPr="00A50911">
          <w:rPr>
            <w:color w:val="auto"/>
            <w:sz w:val="24"/>
            <w:szCs w:val="24"/>
            <w:rPrChange w:id="933" w:author="James Howison" w:date="2015-01-09T11:00:00Z">
              <w:rPr>
                <w:sz w:val="24"/>
                <w:szCs w:val="24"/>
              </w:rPr>
            </w:rPrChange>
          </w:rPr>
          <w:t xml:space="preserve">, C. L., </w:t>
        </w:r>
        <w:proofErr w:type="spellStart"/>
        <w:r w:rsidRPr="00A50911">
          <w:rPr>
            <w:color w:val="auto"/>
            <w:sz w:val="24"/>
            <w:szCs w:val="24"/>
            <w:rPrChange w:id="934" w:author="James Howison" w:date="2015-01-09T11:00:00Z">
              <w:rPr>
                <w:sz w:val="24"/>
                <w:szCs w:val="24"/>
              </w:rPr>
            </w:rPrChange>
          </w:rPr>
          <w:t>Ribes</w:t>
        </w:r>
        <w:proofErr w:type="spellEnd"/>
        <w:r w:rsidRPr="00A50911">
          <w:rPr>
            <w:color w:val="auto"/>
            <w:sz w:val="24"/>
            <w:szCs w:val="24"/>
            <w:rPrChange w:id="935" w:author="James Howison" w:date="2015-01-09T11:00:00Z">
              <w:rPr>
                <w:sz w:val="24"/>
                <w:szCs w:val="24"/>
              </w:rPr>
            </w:rPrChange>
          </w:rPr>
          <w:t xml:space="preserve">, D., … Calvert, S. (2013). </w:t>
        </w:r>
        <w:r w:rsidRPr="00A50911">
          <w:rPr>
            <w:i/>
            <w:iCs/>
            <w:color w:val="auto"/>
            <w:sz w:val="24"/>
            <w:szCs w:val="24"/>
            <w:rPrChange w:id="936" w:author="James Howison" w:date="2015-01-09T11:00:00Z">
              <w:rPr>
                <w:i/>
                <w:iCs/>
                <w:sz w:val="24"/>
                <w:szCs w:val="24"/>
              </w:rPr>
            </w:rPrChange>
          </w:rPr>
          <w:t>Knowledge Infrastructures: Intellectual Frameworks and Research Challenges</w:t>
        </w:r>
        <w:r w:rsidRPr="00A50911">
          <w:rPr>
            <w:color w:val="auto"/>
            <w:sz w:val="24"/>
            <w:szCs w:val="24"/>
            <w:rPrChange w:id="937" w:author="James Howison" w:date="2015-01-09T11:00:00Z">
              <w:rPr>
                <w:sz w:val="24"/>
                <w:szCs w:val="24"/>
              </w:rPr>
            </w:rPrChange>
          </w:rPr>
          <w:t xml:space="preserve"> (Working Paper). Retrieved from http://deepblue.lib.umich.edu/handle/2027.42/97552</w:t>
        </w:r>
      </w:ins>
    </w:p>
    <w:p w14:paraId="5858FB76" w14:textId="77777777" w:rsidR="00A50911" w:rsidRPr="00A50911" w:rsidRDefault="00A50911" w:rsidP="00A50911">
      <w:pPr>
        <w:pStyle w:val="Bibliography"/>
        <w:rPr>
          <w:ins w:id="938" w:author="James Howison" w:date="2015-01-09T11:00:00Z"/>
          <w:color w:val="auto"/>
          <w:sz w:val="24"/>
          <w:szCs w:val="24"/>
          <w:rPrChange w:id="939" w:author="James Howison" w:date="2015-01-09T11:00:00Z">
            <w:rPr>
              <w:ins w:id="940" w:author="James Howison" w:date="2015-01-09T11:00:00Z"/>
              <w:sz w:val="24"/>
              <w:szCs w:val="24"/>
            </w:rPr>
          </w:rPrChange>
        </w:rPr>
        <w:pPrChange w:id="941" w:author="James Howison" w:date="2015-01-09T11:00:00Z">
          <w:pPr>
            <w:widowControl w:val="0"/>
            <w:autoSpaceDE w:val="0"/>
            <w:autoSpaceDN w:val="0"/>
            <w:adjustRightInd w:val="0"/>
          </w:pPr>
        </w:pPrChange>
      </w:pPr>
      <w:ins w:id="942" w:author="James Howison" w:date="2015-01-09T11:00:00Z">
        <w:r w:rsidRPr="00A50911">
          <w:rPr>
            <w:color w:val="auto"/>
            <w:sz w:val="24"/>
            <w:szCs w:val="24"/>
            <w:rPrChange w:id="943" w:author="James Howison" w:date="2015-01-09T11:00:00Z">
              <w:rPr>
                <w:sz w:val="24"/>
                <w:szCs w:val="24"/>
              </w:rPr>
            </w:rPrChange>
          </w:rPr>
          <w:t>ESIP. (2012)</w:t>
        </w:r>
        <w:proofErr w:type="gramStart"/>
        <w:r w:rsidRPr="00A50911">
          <w:rPr>
            <w:color w:val="auto"/>
            <w:sz w:val="24"/>
            <w:szCs w:val="24"/>
            <w:rPrChange w:id="944" w:author="James Howison" w:date="2015-01-09T11:00:00Z">
              <w:rPr>
                <w:sz w:val="24"/>
                <w:szCs w:val="24"/>
              </w:rPr>
            </w:rPrChange>
          </w:rPr>
          <w:t>. Data Citation Guidelines for Data Providers and Archives.</w:t>
        </w:r>
        <w:proofErr w:type="gramEnd"/>
        <w:r w:rsidRPr="00A50911">
          <w:rPr>
            <w:color w:val="auto"/>
            <w:sz w:val="24"/>
            <w:szCs w:val="24"/>
            <w:rPrChange w:id="945" w:author="James Howison" w:date="2015-01-09T11:00:00Z">
              <w:rPr>
                <w:sz w:val="24"/>
                <w:szCs w:val="24"/>
              </w:rPr>
            </w:rPrChange>
          </w:rPr>
          <w:t xml:space="preserve"> </w:t>
        </w:r>
        <w:r w:rsidRPr="00A50911">
          <w:rPr>
            <w:i/>
            <w:iCs/>
            <w:color w:val="auto"/>
            <w:sz w:val="24"/>
            <w:szCs w:val="24"/>
            <w:rPrChange w:id="946" w:author="James Howison" w:date="2015-01-09T11:00:00Z">
              <w:rPr>
                <w:i/>
                <w:iCs/>
                <w:sz w:val="24"/>
                <w:szCs w:val="24"/>
              </w:rPr>
            </w:rPrChange>
          </w:rPr>
          <w:t>ESIP Working Document</w:t>
        </w:r>
        <w:r w:rsidRPr="00A50911">
          <w:rPr>
            <w:color w:val="auto"/>
            <w:sz w:val="24"/>
            <w:szCs w:val="24"/>
            <w:rPrChange w:id="947" w:author="James Howison" w:date="2015-01-09T11:00:00Z">
              <w:rPr>
                <w:sz w:val="24"/>
                <w:szCs w:val="24"/>
              </w:rPr>
            </w:rPrChange>
          </w:rPr>
          <w:t xml:space="preserve">. </w:t>
        </w:r>
        <w:proofErr w:type="gramStart"/>
        <w:r w:rsidRPr="00A50911">
          <w:rPr>
            <w:color w:val="auto"/>
            <w:sz w:val="24"/>
            <w:szCs w:val="24"/>
            <w:rPrChange w:id="948" w:author="James Howison" w:date="2015-01-09T11:00:00Z">
              <w:rPr>
                <w:sz w:val="24"/>
                <w:szCs w:val="24"/>
              </w:rPr>
            </w:rPrChange>
          </w:rPr>
          <w:t>doi:10.7269</w:t>
        </w:r>
        <w:proofErr w:type="gramEnd"/>
        <w:r w:rsidRPr="00A50911">
          <w:rPr>
            <w:color w:val="auto"/>
            <w:sz w:val="24"/>
            <w:szCs w:val="24"/>
            <w:rPrChange w:id="949" w:author="James Howison" w:date="2015-01-09T11:00:00Z">
              <w:rPr>
                <w:sz w:val="24"/>
                <w:szCs w:val="24"/>
              </w:rPr>
            </w:rPrChange>
          </w:rPr>
          <w:t>/P34F1NNJ</w:t>
        </w:r>
      </w:ins>
    </w:p>
    <w:p w14:paraId="68B3C1D2" w14:textId="77777777" w:rsidR="00A50911" w:rsidRPr="00A50911" w:rsidRDefault="00A50911" w:rsidP="00A50911">
      <w:pPr>
        <w:pStyle w:val="Bibliography"/>
        <w:rPr>
          <w:ins w:id="950" w:author="James Howison" w:date="2015-01-09T11:00:00Z"/>
          <w:color w:val="auto"/>
          <w:sz w:val="24"/>
          <w:szCs w:val="24"/>
          <w:rPrChange w:id="951" w:author="James Howison" w:date="2015-01-09T11:00:00Z">
            <w:rPr>
              <w:ins w:id="952" w:author="James Howison" w:date="2015-01-09T11:00:00Z"/>
              <w:sz w:val="24"/>
              <w:szCs w:val="24"/>
            </w:rPr>
          </w:rPrChange>
        </w:rPr>
        <w:pPrChange w:id="953" w:author="James Howison" w:date="2015-01-09T11:00:00Z">
          <w:pPr>
            <w:widowControl w:val="0"/>
            <w:autoSpaceDE w:val="0"/>
            <w:autoSpaceDN w:val="0"/>
            <w:adjustRightInd w:val="0"/>
          </w:pPr>
        </w:pPrChange>
      </w:pPr>
      <w:ins w:id="954" w:author="James Howison" w:date="2015-01-09T11:00:00Z">
        <w:r w:rsidRPr="00A50911">
          <w:rPr>
            <w:color w:val="auto"/>
            <w:sz w:val="24"/>
            <w:szCs w:val="24"/>
            <w:rPrChange w:id="955" w:author="James Howison" w:date="2015-01-09T11:00:00Z">
              <w:rPr>
                <w:sz w:val="24"/>
                <w:szCs w:val="24"/>
              </w:rPr>
            </w:rPrChange>
          </w:rPr>
          <w:t xml:space="preserve">Gambardella, A., &amp; Hall, B. H. (2006). </w:t>
        </w:r>
        <w:proofErr w:type="gramStart"/>
        <w:r w:rsidRPr="00A50911">
          <w:rPr>
            <w:color w:val="auto"/>
            <w:sz w:val="24"/>
            <w:szCs w:val="24"/>
            <w:rPrChange w:id="956" w:author="James Howison" w:date="2015-01-09T11:00:00Z">
              <w:rPr>
                <w:sz w:val="24"/>
                <w:szCs w:val="24"/>
              </w:rPr>
            </w:rPrChange>
          </w:rPr>
          <w:t>Proprietary versus public domain licensing of software and research products.</w:t>
        </w:r>
        <w:proofErr w:type="gramEnd"/>
        <w:r w:rsidRPr="00A50911">
          <w:rPr>
            <w:color w:val="auto"/>
            <w:sz w:val="24"/>
            <w:szCs w:val="24"/>
            <w:rPrChange w:id="957" w:author="James Howison" w:date="2015-01-09T11:00:00Z">
              <w:rPr>
                <w:sz w:val="24"/>
                <w:szCs w:val="24"/>
              </w:rPr>
            </w:rPrChange>
          </w:rPr>
          <w:t xml:space="preserve"> </w:t>
        </w:r>
        <w:r w:rsidRPr="00A50911">
          <w:rPr>
            <w:i/>
            <w:iCs/>
            <w:color w:val="auto"/>
            <w:sz w:val="24"/>
            <w:szCs w:val="24"/>
            <w:rPrChange w:id="958" w:author="James Howison" w:date="2015-01-09T11:00:00Z">
              <w:rPr>
                <w:i/>
                <w:iCs/>
                <w:sz w:val="24"/>
                <w:szCs w:val="24"/>
              </w:rPr>
            </w:rPrChange>
          </w:rPr>
          <w:t>Research Policy</w:t>
        </w:r>
        <w:r w:rsidRPr="00A50911">
          <w:rPr>
            <w:color w:val="auto"/>
            <w:sz w:val="24"/>
            <w:szCs w:val="24"/>
            <w:rPrChange w:id="959" w:author="James Howison" w:date="2015-01-09T11:00:00Z">
              <w:rPr>
                <w:sz w:val="24"/>
                <w:szCs w:val="24"/>
              </w:rPr>
            </w:rPrChange>
          </w:rPr>
          <w:t xml:space="preserve">, </w:t>
        </w:r>
        <w:r w:rsidRPr="00A50911">
          <w:rPr>
            <w:i/>
            <w:iCs/>
            <w:color w:val="auto"/>
            <w:sz w:val="24"/>
            <w:szCs w:val="24"/>
            <w:rPrChange w:id="960" w:author="James Howison" w:date="2015-01-09T11:00:00Z">
              <w:rPr>
                <w:i/>
                <w:iCs/>
                <w:sz w:val="24"/>
                <w:szCs w:val="24"/>
              </w:rPr>
            </w:rPrChange>
          </w:rPr>
          <w:t>35</w:t>
        </w:r>
        <w:r w:rsidRPr="00A50911">
          <w:rPr>
            <w:color w:val="auto"/>
            <w:sz w:val="24"/>
            <w:szCs w:val="24"/>
            <w:rPrChange w:id="961" w:author="James Howison" w:date="2015-01-09T11:00:00Z">
              <w:rPr>
                <w:sz w:val="24"/>
                <w:szCs w:val="24"/>
              </w:rPr>
            </w:rPrChange>
          </w:rPr>
          <w:t xml:space="preserve">(6), </w:t>
        </w:r>
        <w:proofErr w:type="gramStart"/>
        <w:r w:rsidRPr="00A50911">
          <w:rPr>
            <w:color w:val="auto"/>
            <w:sz w:val="24"/>
            <w:szCs w:val="24"/>
            <w:rPrChange w:id="962" w:author="James Howison" w:date="2015-01-09T11:00:00Z">
              <w:rPr>
                <w:sz w:val="24"/>
                <w:szCs w:val="24"/>
              </w:rPr>
            </w:rPrChange>
          </w:rPr>
          <w:t>875</w:t>
        </w:r>
        <w:proofErr w:type="gramEnd"/>
        <w:r w:rsidRPr="00A50911">
          <w:rPr>
            <w:color w:val="auto"/>
            <w:sz w:val="24"/>
            <w:szCs w:val="24"/>
            <w:rPrChange w:id="963" w:author="James Howison" w:date="2015-01-09T11:00:00Z">
              <w:rPr>
                <w:sz w:val="24"/>
                <w:szCs w:val="24"/>
              </w:rPr>
            </w:rPrChange>
          </w:rPr>
          <w:t xml:space="preserve">–892. </w:t>
        </w:r>
        <w:proofErr w:type="gramStart"/>
        <w:r w:rsidRPr="00A50911">
          <w:rPr>
            <w:color w:val="auto"/>
            <w:sz w:val="24"/>
            <w:szCs w:val="24"/>
            <w:rPrChange w:id="964" w:author="James Howison" w:date="2015-01-09T11:00:00Z">
              <w:rPr>
                <w:sz w:val="24"/>
                <w:szCs w:val="24"/>
              </w:rPr>
            </w:rPrChange>
          </w:rPr>
          <w:t>doi:10.1016</w:t>
        </w:r>
        <w:proofErr w:type="gramEnd"/>
        <w:r w:rsidRPr="00A50911">
          <w:rPr>
            <w:color w:val="auto"/>
            <w:sz w:val="24"/>
            <w:szCs w:val="24"/>
            <w:rPrChange w:id="965" w:author="James Howison" w:date="2015-01-09T11:00:00Z">
              <w:rPr>
                <w:sz w:val="24"/>
                <w:szCs w:val="24"/>
              </w:rPr>
            </w:rPrChange>
          </w:rPr>
          <w:t>/j.respol.2006.04.004</w:t>
        </w:r>
      </w:ins>
    </w:p>
    <w:p w14:paraId="531F866E" w14:textId="77777777" w:rsidR="00A50911" w:rsidRPr="00A50911" w:rsidRDefault="00A50911" w:rsidP="00A50911">
      <w:pPr>
        <w:pStyle w:val="Bibliography"/>
        <w:rPr>
          <w:ins w:id="966" w:author="James Howison" w:date="2015-01-09T11:00:00Z"/>
          <w:color w:val="auto"/>
          <w:sz w:val="24"/>
          <w:szCs w:val="24"/>
          <w:rPrChange w:id="967" w:author="James Howison" w:date="2015-01-09T11:00:00Z">
            <w:rPr>
              <w:ins w:id="968" w:author="James Howison" w:date="2015-01-09T11:00:00Z"/>
              <w:sz w:val="24"/>
              <w:szCs w:val="24"/>
            </w:rPr>
          </w:rPrChange>
        </w:rPr>
        <w:pPrChange w:id="969" w:author="James Howison" w:date="2015-01-09T11:00:00Z">
          <w:pPr>
            <w:widowControl w:val="0"/>
            <w:autoSpaceDE w:val="0"/>
            <w:autoSpaceDN w:val="0"/>
            <w:adjustRightInd w:val="0"/>
          </w:pPr>
        </w:pPrChange>
      </w:pPr>
      <w:proofErr w:type="gramStart"/>
      <w:ins w:id="970" w:author="James Howison" w:date="2015-01-09T11:00:00Z">
        <w:r w:rsidRPr="00A50911">
          <w:rPr>
            <w:color w:val="auto"/>
            <w:sz w:val="24"/>
            <w:szCs w:val="24"/>
            <w:rPrChange w:id="971" w:author="James Howison" w:date="2015-01-09T11:00:00Z">
              <w:rPr>
                <w:sz w:val="24"/>
                <w:szCs w:val="24"/>
              </w:rPr>
            </w:rPrChange>
          </w:rPr>
          <w:t>Gamer, M., Lemon, J., Singh, P., &amp; Fellows, I. (2012).</w:t>
        </w:r>
        <w:proofErr w:type="gramEnd"/>
        <w:r w:rsidRPr="00A50911">
          <w:rPr>
            <w:color w:val="auto"/>
            <w:sz w:val="24"/>
            <w:szCs w:val="24"/>
            <w:rPrChange w:id="972" w:author="James Howison" w:date="2015-01-09T11:00:00Z">
              <w:rPr>
                <w:sz w:val="24"/>
                <w:szCs w:val="24"/>
              </w:rPr>
            </w:rPrChange>
          </w:rPr>
          <w:t xml:space="preserve"> </w:t>
        </w:r>
        <w:proofErr w:type="spellStart"/>
        <w:proofErr w:type="gramStart"/>
        <w:r w:rsidRPr="00A50911">
          <w:rPr>
            <w:i/>
            <w:iCs/>
            <w:color w:val="auto"/>
            <w:sz w:val="24"/>
            <w:szCs w:val="24"/>
            <w:rPrChange w:id="973" w:author="James Howison" w:date="2015-01-09T11:00:00Z">
              <w:rPr>
                <w:i/>
                <w:iCs/>
                <w:sz w:val="24"/>
                <w:szCs w:val="24"/>
              </w:rPr>
            </w:rPrChange>
          </w:rPr>
          <w:t>irr</w:t>
        </w:r>
        <w:proofErr w:type="spellEnd"/>
        <w:proofErr w:type="gramEnd"/>
        <w:r w:rsidRPr="00A50911">
          <w:rPr>
            <w:i/>
            <w:iCs/>
            <w:color w:val="auto"/>
            <w:sz w:val="24"/>
            <w:szCs w:val="24"/>
            <w:rPrChange w:id="974" w:author="James Howison" w:date="2015-01-09T11:00:00Z">
              <w:rPr>
                <w:i/>
                <w:iCs/>
                <w:sz w:val="24"/>
                <w:szCs w:val="24"/>
              </w:rPr>
            </w:rPrChange>
          </w:rPr>
          <w:t xml:space="preserve">: Various Coefficients of </w:t>
        </w:r>
        <w:proofErr w:type="spellStart"/>
        <w:r w:rsidRPr="00A50911">
          <w:rPr>
            <w:i/>
            <w:iCs/>
            <w:color w:val="auto"/>
            <w:sz w:val="24"/>
            <w:szCs w:val="24"/>
            <w:rPrChange w:id="975" w:author="James Howison" w:date="2015-01-09T11:00:00Z">
              <w:rPr>
                <w:i/>
                <w:iCs/>
                <w:sz w:val="24"/>
                <w:szCs w:val="24"/>
              </w:rPr>
            </w:rPrChange>
          </w:rPr>
          <w:t>Interrater</w:t>
        </w:r>
        <w:proofErr w:type="spellEnd"/>
        <w:r w:rsidRPr="00A50911">
          <w:rPr>
            <w:i/>
            <w:iCs/>
            <w:color w:val="auto"/>
            <w:sz w:val="24"/>
            <w:szCs w:val="24"/>
            <w:rPrChange w:id="976" w:author="James Howison" w:date="2015-01-09T11:00:00Z">
              <w:rPr>
                <w:i/>
                <w:iCs/>
                <w:sz w:val="24"/>
                <w:szCs w:val="24"/>
              </w:rPr>
            </w:rPrChange>
          </w:rPr>
          <w:t xml:space="preserve"> Reliability and Agreement</w:t>
        </w:r>
        <w:r w:rsidRPr="00A50911">
          <w:rPr>
            <w:color w:val="auto"/>
            <w:sz w:val="24"/>
            <w:szCs w:val="24"/>
            <w:rPrChange w:id="977" w:author="James Howison" w:date="2015-01-09T11:00:00Z">
              <w:rPr>
                <w:sz w:val="24"/>
                <w:szCs w:val="24"/>
              </w:rPr>
            </w:rPrChange>
          </w:rPr>
          <w:t>. Retrieved from http://CRAN.R-project.org/package=irr</w:t>
        </w:r>
      </w:ins>
    </w:p>
    <w:p w14:paraId="7B750E70" w14:textId="77777777" w:rsidR="00A50911" w:rsidRPr="00A50911" w:rsidRDefault="00A50911" w:rsidP="00A50911">
      <w:pPr>
        <w:pStyle w:val="Bibliography"/>
        <w:rPr>
          <w:ins w:id="978" w:author="James Howison" w:date="2015-01-09T11:00:00Z"/>
          <w:color w:val="auto"/>
          <w:sz w:val="24"/>
          <w:szCs w:val="24"/>
          <w:rPrChange w:id="979" w:author="James Howison" w:date="2015-01-09T11:00:00Z">
            <w:rPr>
              <w:ins w:id="980" w:author="James Howison" w:date="2015-01-09T11:00:00Z"/>
              <w:sz w:val="24"/>
              <w:szCs w:val="24"/>
            </w:rPr>
          </w:rPrChange>
        </w:rPr>
        <w:pPrChange w:id="981" w:author="James Howison" w:date="2015-01-09T11:00:00Z">
          <w:pPr>
            <w:widowControl w:val="0"/>
            <w:autoSpaceDE w:val="0"/>
            <w:autoSpaceDN w:val="0"/>
            <w:adjustRightInd w:val="0"/>
          </w:pPr>
        </w:pPrChange>
      </w:pPr>
      <w:ins w:id="982" w:author="James Howison" w:date="2015-01-09T11:00:00Z">
        <w:r w:rsidRPr="00A50911">
          <w:rPr>
            <w:color w:val="auto"/>
            <w:sz w:val="24"/>
            <w:szCs w:val="24"/>
            <w:rPrChange w:id="983" w:author="James Howison" w:date="2015-01-09T11:00:00Z">
              <w:rPr>
                <w:sz w:val="24"/>
                <w:szCs w:val="24"/>
              </w:rPr>
            </w:rPrChange>
          </w:rPr>
          <w:t xml:space="preserve">Goble, C., </w:t>
        </w:r>
        <w:proofErr w:type="spellStart"/>
        <w:r w:rsidRPr="00A50911">
          <w:rPr>
            <w:color w:val="auto"/>
            <w:sz w:val="24"/>
            <w:szCs w:val="24"/>
            <w:rPrChange w:id="984" w:author="James Howison" w:date="2015-01-09T11:00:00Z">
              <w:rPr>
                <w:sz w:val="24"/>
                <w:szCs w:val="24"/>
              </w:rPr>
            </w:rPrChange>
          </w:rPr>
          <w:t>Roure</w:t>
        </w:r>
        <w:proofErr w:type="spellEnd"/>
        <w:r w:rsidRPr="00A50911">
          <w:rPr>
            <w:color w:val="auto"/>
            <w:sz w:val="24"/>
            <w:szCs w:val="24"/>
            <w:rPrChange w:id="985" w:author="James Howison" w:date="2015-01-09T11:00:00Z">
              <w:rPr>
                <w:sz w:val="24"/>
                <w:szCs w:val="24"/>
              </w:rPr>
            </w:rPrChange>
          </w:rPr>
          <w:t xml:space="preserve">, D. D., &amp; </w:t>
        </w:r>
        <w:proofErr w:type="spellStart"/>
        <w:r w:rsidRPr="00A50911">
          <w:rPr>
            <w:color w:val="auto"/>
            <w:sz w:val="24"/>
            <w:szCs w:val="24"/>
            <w:rPrChange w:id="986" w:author="James Howison" w:date="2015-01-09T11:00:00Z">
              <w:rPr>
                <w:sz w:val="24"/>
                <w:szCs w:val="24"/>
              </w:rPr>
            </w:rPrChange>
          </w:rPr>
          <w:t>Bechhofer</w:t>
        </w:r>
        <w:proofErr w:type="spellEnd"/>
        <w:r w:rsidRPr="00A50911">
          <w:rPr>
            <w:color w:val="auto"/>
            <w:sz w:val="24"/>
            <w:szCs w:val="24"/>
            <w:rPrChange w:id="987" w:author="James Howison" w:date="2015-01-09T11:00:00Z">
              <w:rPr>
                <w:sz w:val="24"/>
                <w:szCs w:val="24"/>
              </w:rPr>
            </w:rPrChange>
          </w:rPr>
          <w:t xml:space="preserve">, S. (2013). Accelerating Scientists’ Knowledge Turns. In A. Fred, J. L. G. Dietz, K. Liu, &amp; J. Filipe (Eds.), </w:t>
        </w:r>
        <w:r w:rsidRPr="00A50911">
          <w:rPr>
            <w:i/>
            <w:iCs/>
            <w:color w:val="auto"/>
            <w:sz w:val="24"/>
            <w:szCs w:val="24"/>
            <w:rPrChange w:id="988" w:author="James Howison" w:date="2015-01-09T11:00:00Z">
              <w:rPr>
                <w:i/>
                <w:iCs/>
                <w:sz w:val="24"/>
                <w:szCs w:val="24"/>
              </w:rPr>
            </w:rPrChange>
          </w:rPr>
          <w:t>Knowledge Discovery, Knowledge Engineering and Knowledge Management</w:t>
        </w:r>
        <w:r w:rsidRPr="00A50911">
          <w:rPr>
            <w:color w:val="auto"/>
            <w:sz w:val="24"/>
            <w:szCs w:val="24"/>
            <w:rPrChange w:id="989" w:author="James Howison" w:date="2015-01-09T11:00:00Z">
              <w:rPr>
                <w:sz w:val="24"/>
                <w:szCs w:val="24"/>
              </w:rPr>
            </w:rPrChange>
          </w:rPr>
          <w:t xml:space="preserve"> (pp. 3–25). </w:t>
        </w:r>
        <w:proofErr w:type="gramStart"/>
        <w:r w:rsidRPr="00A50911">
          <w:rPr>
            <w:color w:val="auto"/>
            <w:sz w:val="24"/>
            <w:szCs w:val="24"/>
            <w:rPrChange w:id="990" w:author="James Howison" w:date="2015-01-09T11:00:00Z">
              <w:rPr>
                <w:sz w:val="24"/>
                <w:szCs w:val="24"/>
              </w:rPr>
            </w:rPrChange>
          </w:rPr>
          <w:t>Springer Berlin Heidelberg.</w:t>
        </w:r>
        <w:proofErr w:type="gramEnd"/>
        <w:r w:rsidRPr="00A50911">
          <w:rPr>
            <w:color w:val="auto"/>
            <w:sz w:val="24"/>
            <w:szCs w:val="24"/>
            <w:rPrChange w:id="991" w:author="James Howison" w:date="2015-01-09T11:00:00Z">
              <w:rPr>
                <w:sz w:val="24"/>
                <w:szCs w:val="24"/>
              </w:rPr>
            </w:rPrChange>
          </w:rPr>
          <w:t xml:space="preserve"> Retrieved from http://link.springer.com/chapter/10.1007/978-3-642-37186-8_1</w:t>
        </w:r>
      </w:ins>
    </w:p>
    <w:p w14:paraId="54B7CEC7" w14:textId="77777777" w:rsidR="00A50911" w:rsidRPr="00A50911" w:rsidRDefault="00A50911" w:rsidP="00A50911">
      <w:pPr>
        <w:pStyle w:val="Bibliography"/>
        <w:rPr>
          <w:ins w:id="992" w:author="James Howison" w:date="2015-01-09T11:00:00Z"/>
          <w:color w:val="auto"/>
          <w:sz w:val="24"/>
          <w:szCs w:val="24"/>
          <w:rPrChange w:id="993" w:author="James Howison" w:date="2015-01-09T11:00:00Z">
            <w:rPr>
              <w:ins w:id="994" w:author="James Howison" w:date="2015-01-09T11:00:00Z"/>
              <w:sz w:val="24"/>
              <w:szCs w:val="24"/>
            </w:rPr>
          </w:rPrChange>
        </w:rPr>
        <w:pPrChange w:id="995" w:author="James Howison" w:date="2015-01-09T11:00:00Z">
          <w:pPr>
            <w:widowControl w:val="0"/>
            <w:autoSpaceDE w:val="0"/>
            <w:autoSpaceDN w:val="0"/>
            <w:adjustRightInd w:val="0"/>
          </w:pPr>
        </w:pPrChange>
      </w:pPr>
      <w:proofErr w:type="spellStart"/>
      <w:ins w:id="996" w:author="James Howison" w:date="2015-01-09T11:00:00Z">
        <w:r w:rsidRPr="00A50911">
          <w:rPr>
            <w:color w:val="auto"/>
            <w:sz w:val="24"/>
            <w:szCs w:val="24"/>
            <w:rPrChange w:id="997" w:author="James Howison" w:date="2015-01-09T11:00:00Z">
              <w:rPr>
                <w:sz w:val="24"/>
                <w:szCs w:val="24"/>
              </w:rPr>
            </w:rPrChange>
          </w:rPr>
          <w:t>Goh</w:t>
        </w:r>
        <w:proofErr w:type="spellEnd"/>
        <w:r w:rsidRPr="00A50911">
          <w:rPr>
            <w:color w:val="auto"/>
            <w:sz w:val="24"/>
            <w:szCs w:val="24"/>
            <w:rPrChange w:id="998" w:author="James Howison" w:date="2015-01-09T11:00:00Z">
              <w:rPr>
                <w:sz w:val="24"/>
                <w:szCs w:val="24"/>
              </w:rPr>
            </w:rPrChange>
          </w:rPr>
          <w:t xml:space="preserve">, D., &amp; Ng, P. (2007). </w:t>
        </w:r>
        <w:proofErr w:type="gramStart"/>
        <w:r w:rsidRPr="00A50911">
          <w:rPr>
            <w:color w:val="auto"/>
            <w:sz w:val="24"/>
            <w:szCs w:val="24"/>
            <w:rPrChange w:id="999" w:author="James Howison" w:date="2015-01-09T11:00:00Z">
              <w:rPr>
                <w:sz w:val="24"/>
                <w:szCs w:val="24"/>
              </w:rPr>
            </w:rPrChange>
          </w:rPr>
          <w:t>Link decay in leading information science journals.</w:t>
        </w:r>
        <w:proofErr w:type="gramEnd"/>
        <w:r w:rsidRPr="00A50911">
          <w:rPr>
            <w:color w:val="auto"/>
            <w:sz w:val="24"/>
            <w:szCs w:val="24"/>
            <w:rPrChange w:id="1000" w:author="James Howison" w:date="2015-01-09T11:00:00Z">
              <w:rPr>
                <w:sz w:val="24"/>
                <w:szCs w:val="24"/>
              </w:rPr>
            </w:rPrChange>
          </w:rPr>
          <w:t xml:space="preserve"> </w:t>
        </w:r>
        <w:r w:rsidRPr="00A50911">
          <w:rPr>
            <w:i/>
            <w:iCs/>
            <w:color w:val="auto"/>
            <w:sz w:val="24"/>
            <w:szCs w:val="24"/>
            <w:rPrChange w:id="1001" w:author="James Howison" w:date="2015-01-09T11:00:00Z">
              <w:rPr>
                <w:i/>
                <w:iCs/>
                <w:sz w:val="24"/>
                <w:szCs w:val="24"/>
              </w:rPr>
            </w:rPrChange>
          </w:rPr>
          <w:t>Journal of the American Society for Information Science and Technology</w:t>
        </w:r>
        <w:r w:rsidRPr="00A50911">
          <w:rPr>
            <w:color w:val="auto"/>
            <w:sz w:val="24"/>
            <w:szCs w:val="24"/>
            <w:rPrChange w:id="1002" w:author="James Howison" w:date="2015-01-09T11:00:00Z">
              <w:rPr>
                <w:sz w:val="24"/>
                <w:szCs w:val="24"/>
              </w:rPr>
            </w:rPrChange>
          </w:rPr>
          <w:t xml:space="preserve">, </w:t>
        </w:r>
        <w:r w:rsidRPr="00A50911">
          <w:rPr>
            <w:i/>
            <w:iCs/>
            <w:color w:val="auto"/>
            <w:sz w:val="24"/>
            <w:szCs w:val="24"/>
            <w:rPrChange w:id="1003" w:author="James Howison" w:date="2015-01-09T11:00:00Z">
              <w:rPr>
                <w:i/>
                <w:iCs/>
                <w:sz w:val="24"/>
                <w:szCs w:val="24"/>
              </w:rPr>
            </w:rPrChange>
          </w:rPr>
          <w:t>58</w:t>
        </w:r>
        <w:r w:rsidRPr="00A50911">
          <w:rPr>
            <w:color w:val="auto"/>
            <w:sz w:val="24"/>
            <w:szCs w:val="24"/>
            <w:rPrChange w:id="1004" w:author="James Howison" w:date="2015-01-09T11:00:00Z">
              <w:rPr>
                <w:sz w:val="24"/>
                <w:szCs w:val="24"/>
              </w:rPr>
            </w:rPrChange>
          </w:rPr>
          <w:t xml:space="preserve">(2002), 15–24. </w:t>
        </w:r>
        <w:proofErr w:type="gramStart"/>
        <w:r w:rsidRPr="00A50911">
          <w:rPr>
            <w:color w:val="auto"/>
            <w:sz w:val="24"/>
            <w:szCs w:val="24"/>
            <w:rPrChange w:id="1005" w:author="James Howison" w:date="2015-01-09T11:00:00Z">
              <w:rPr>
                <w:sz w:val="24"/>
                <w:szCs w:val="24"/>
              </w:rPr>
            </w:rPrChange>
          </w:rPr>
          <w:t>doi:10.1002</w:t>
        </w:r>
        <w:proofErr w:type="gramEnd"/>
        <w:r w:rsidRPr="00A50911">
          <w:rPr>
            <w:color w:val="auto"/>
            <w:sz w:val="24"/>
            <w:szCs w:val="24"/>
            <w:rPrChange w:id="1006" w:author="James Howison" w:date="2015-01-09T11:00:00Z">
              <w:rPr>
                <w:sz w:val="24"/>
                <w:szCs w:val="24"/>
              </w:rPr>
            </w:rPrChange>
          </w:rPr>
          <w:t>/asi.20513</w:t>
        </w:r>
      </w:ins>
    </w:p>
    <w:p w14:paraId="2A849E4F" w14:textId="77777777" w:rsidR="00A50911" w:rsidRPr="00A50911" w:rsidRDefault="00A50911" w:rsidP="00A50911">
      <w:pPr>
        <w:pStyle w:val="Bibliography"/>
        <w:rPr>
          <w:ins w:id="1007" w:author="James Howison" w:date="2015-01-09T11:00:00Z"/>
          <w:color w:val="auto"/>
          <w:sz w:val="24"/>
          <w:szCs w:val="24"/>
          <w:rPrChange w:id="1008" w:author="James Howison" w:date="2015-01-09T11:00:00Z">
            <w:rPr>
              <w:ins w:id="1009" w:author="James Howison" w:date="2015-01-09T11:00:00Z"/>
              <w:sz w:val="24"/>
              <w:szCs w:val="24"/>
            </w:rPr>
          </w:rPrChange>
        </w:rPr>
        <w:pPrChange w:id="1010" w:author="James Howison" w:date="2015-01-09T11:00:00Z">
          <w:pPr>
            <w:widowControl w:val="0"/>
            <w:autoSpaceDE w:val="0"/>
            <w:autoSpaceDN w:val="0"/>
            <w:adjustRightInd w:val="0"/>
          </w:pPr>
        </w:pPrChange>
      </w:pPr>
      <w:ins w:id="1011" w:author="James Howison" w:date="2015-01-09T11:00:00Z">
        <w:r w:rsidRPr="00A50911">
          <w:rPr>
            <w:color w:val="auto"/>
            <w:sz w:val="24"/>
            <w:szCs w:val="24"/>
            <w:rPrChange w:id="1012" w:author="James Howison" w:date="2015-01-09T11:00:00Z">
              <w:rPr>
                <w:sz w:val="24"/>
                <w:szCs w:val="24"/>
              </w:rPr>
            </w:rPrChange>
          </w:rPr>
          <w:t xml:space="preserve">Hope, A. C. (1968). </w:t>
        </w:r>
        <w:proofErr w:type="gramStart"/>
        <w:r w:rsidRPr="00A50911">
          <w:rPr>
            <w:color w:val="auto"/>
            <w:sz w:val="24"/>
            <w:szCs w:val="24"/>
            <w:rPrChange w:id="1013" w:author="James Howison" w:date="2015-01-09T11:00:00Z">
              <w:rPr>
                <w:sz w:val="24"/>
                <w:szCs w:val="24"/>
              </w:rPr>
            </w:rPrChange>
          </w:rPr>
          <w:t>A simplified Monte Carlo significance test procedure.</w:t>
        </w:r>
        <w:proofErr w:type="gramEnd"/>
        <w:r w:rsidRPr="00A50911">
          <w:rPr>
            <w:color w:val="auto"/>
            <w:sz w:val="24"/>
            <w:szCs w:val="24"/>
            <w:rPrChange w:id="1014" w:author="James Howison" w:date="2015-01-09T11:00:00Z">
              <w:rPr>
                <w:sz w:val="24"/>
                <w:szCs w:val="24"/>
              </w:rPr>
            </w:rPrChange>
          </w:rPr>
          <w:t xml:space="preserve"> </w:t>
        </w:r>
        <w:proofErr w:type="gramStart"/>
        <w:r w:rsidRPr="00A50911">
          <w:rPr>
            <w:i/>
            <w:iCs/>
            <w:color w:val="auto"/>
            <w:sz w:val="24"/>
            <w:szCs w:val="24"/>
            <w:rPrChange w:id="1015" w:author="James Howison" w:date="2015-01-09T11:00:00Z">
              <w:rPr>
                <w:i/>
                <w:iCs/>
                <w:sz w:val="24"/>
                <w:szCs w:val="24"/>
              </w:rPr>
            </w:rPrChange>
          </w:rPr>
          <w:t>Journal of the Royal Statistical Society.</w:t>
        </w:r>
        <w:proofErr w:type="gramEnd"/>
        <w:r w:rsidRPr="00A50911">
          <w:rPr>
            <w:i/>
            <w:iCs/>
            <w:color w:val="auto"/>
            <w:sz w:val="24"/>
            <w:szCs w:val="24"/>
            <w:rPrChange w:id="1016" w:author="James Howison" w:date="2015-01-09T11:00:00Z">
              <w:rPr>
                <w:i/>
                <w:iCs/>
                <w:sz w:val="24"/>
                <w:szCs w:val="24"/>
              </w:rPr>
            </w:rPrChange>
          </w:rPr>
          <w:t xml:space="preserve"> Series B (Methodological)</w:t>
        </w:r>
        <w:r w:rsidRPr="00A50911">
          <w:rPr>
            <w:color w:val="auto"/>
            <w:sz w:val="24"/>
            <w:szCs w:val="24"/>
            <w:rPrChange w:id="1017" w:author="James Howison" w:date="2015-01-09T11:00:00Z">
              <w:rPr>
                <w:sz w:val="24"/>
                <w:szCs w:val="24"/>
              </w:rPr>
            </w:rPrChange>
          </w:rPr>
          <w:t>, 582–598.</w:t>
        </w:r>
      </w:ins>
    </w:p>
    <w:p w14:paraId="3CB9F366" w14:textId="77777777" w:rsidR="00A50911" w:rsidRPr="00A50911" w:rsidRDefault="00A50911" w:rsidP="00A50911">
      <w:pPr>
        <w:pStyle w:val="Bibliography"/>
        <w:rPr>
          <w:ins w:id="1018" w:author="James Howison" w:date="2015-01-09T11:00:00Z"/>
          <w:color w:val="auto"/>
          <w:sz w:val="24"/>
          <w:szCs w:val="24"/>
          <w:rPrChange w:id="1019" w:author="James Howison" w:date="2015-01-09T11:00:00Z">
            <w:rPr>
              <w:ins w:id="1020" w:author="James Howison" w:date="2015-01-09T11:00:00Z"/>
              <w:sz w:val="24"/>
              <w:szCs w:val="24"/>
            </w:rPr>
          </w:rPrChange>
        </w:rPr>
        <w:pPrChange w:id="1021" w:author="James Howison" w:date="2015-01-09T11:00:00Z">
          <w:pPr>
            <w:widowControl w:val="0"/>
            <w:autoSpaceDE w:val="0"/>
            <w:autoSpaceDN w:val="0"/>
            <w:adjustRightInd w:val="0"/>
          </w:pPr>
        </w:pPrChange>
      </w:pPr>
      <w:ins w:id="1022" w:author="James Howison" w:date="2015-01-09T11:00:00Z">
        <w:r w:rsidRPr="00A50911">
          <w:rPr>
            <w:color w:val="auto"/>
            <w:sz w:val="24"/>
            <w:szCs w:val="24"/>
            <w:rPrChange w:id="1023" w:author="James Howison" w:date="2015-01-09T11:00:00Z">
              <w:rPr>
                <w:sz w:val="24"/>
                <w:szCs w:val="24"/>
              </w:rPr>
            </w:rPrChange>
          </w:rPr>
          <w:t xml:space="preserve">Howison, J., &amp; Herbsleb, J. D. (2011). Scientific software production: incentives and collaboration. </w:t>
        </w:r>
        <w:proofErr w:type="gramStart"/>
        <w:r w:rsidRPr="00A50911">
          <w:rPr>
            <w:color w:val="auto"/>
            <w:sz w:val="24"/>
            <w:szCs w:val="24"/>
            <w:rPrChange w:id="1024" w:author="James Howison" w:date="2015-01-09T11:00:00Z">
              <w:rPr>
                <w:sz w:val="24"/>
                <w:szCs w:val="24"/>
              </w:rPr>
            </w:rPrChange>
          </w:rPr>
          <w:t xml:space="preserve">In </w:t>
        </w:r>
        <w:r w:rsidRPr="00A50911">
          <w:rPr>
            <w:i/>
            <w:iCs/>
            <w:color w:val="auto"/>
            <w:sz w:val="24"/>
            <w:szCs w:val="24"/>
            <w:rPrChange w:id="1025" w:author="James Howison" w:date="2015-01-09T11:00:00Z">
              <w:rPr>
                <w:i/>
                <w:iCs/>
                <w:sz w:val="24"/>
                <w:szCs w:val="24"/>
              </w:rPr>
            </w:rPrChange>
          </w:rPr>
          <w:t>Proceedings of the ACM Conference on Computer Supported Cooperative Work</w:t>
        </w:r>
        <w:r w:rsidRPr="00A50911">
          <w:rPr>
            <w:color w:val="auto"/>
            <w:sz w:val="24"/>
            <w:szCs w:val="24"/>
            <w:rPrChange w:id="1026" w:author="James Howison" w:date="2015-01-09T11:00:00Z">
              <w:rPr>
                <w:sz w:val="24"/>
                <w:szCs w:val="24"/>
              </w:rPr>
            </w:rPrChange>
          </w:rPr>
          <w:t xml:space="preserve"> (pp. 513–522).</w:t>
        </w:r>
        <w:proofErr w:type="gramEnd"/>
        <w:r w:rsidRPr="00A50911">
          <w:rPr>
            <w:color w:val="auto"/>
            <w:sz w:val="24"/>
            <w:szCs w:val="24"/>
            <w:rPrChange w:id="1027" w:author="James Howison" w:date="2015-01-09T11:00:00Z">
              <w:rPr>
                <w:sz w:val="24"/>
                <w:szCs w:val="24"/>
              </w:rPr>
            </w:rPrChange>
          </w:rPr>
          <w:t xml:space="preserve"> Hangzhou, China. </w:t>
        </w:r>
        <w:proofErr w:type="gramStart"/>
        <w:r w:rsidRPr="00A50911">
          <w:rPr>
            <w:color w:val="auto"/>
            <w:sz w:val="24"/>
            <w:szCs w:val="24"/>
            <w:rPrChange w:id="1028" w:author="James Howison" w:date="2015-01-09T11:00:00Z">
              <w:rPr>
                <w:sz w:val="24"/>
                <w:szCs w:val="24"/>
              </w:rPr>
            </w:rPrChange>
          </w:rPr>
          <w:t>doi:10.1145</w:t>
        </w:r>
        <w:proofErr w:type="gramEnd"/>
        <w:r w:rsidRPr="00A50911">
          <w:rPr>
            <w:color w:val="auto"/>
            <w:sz w:val="24"/>
            <w:szCs w:val="24"/>
            <w:rPrChange w:id="1029" w:author="James Howison" w:date="2015-01-09T11:00:00Z">
              <w:rPr>
                <w:sz w:val="24"/>
                <w:szCs w:val="24"/>
              </w:rPr>
            </w:rPrChange>
          </w:rPr>
          <w:t>/1958824.1958904</w:t>
        </w:r>
      </w:ins>
    </w:p>
    <w:p w14:paraId="44BB5A75" w14:textId="77777777" w:rsidR="00A50911" w:rsidRPr="00A50911" w:rsidRDefault="00A50911" w:rsidP="00A50911">
      <w:pPr>
        <w:pStyle w:val="Bibliography"/>
        <w:rPr>
          <w:ins w:id="1030" w:author="James Howison" w:date="2015-01-09T11:00:00Z"/>
          <w:color w:val="auto"/>
          <w:sz w:val="24"/>
          <w:szCs w:val="24"/>
          <w:rPrChange w:id="1031" w:author="James Howison" w:date="2015-01-09T11:00:00Z">
            <w:rPr>
              <w:ins w:id="1032" w:author="James Howison" w:date="2015-01-09T11:00:00Z"/>
              <w:sz w:val="24"/>
              <w:szCs w:val="24"/>
            </w:rPr>
          </w:rPrChange>
        </w:rPr>
        <w:pPrChange w:id="1033" w:author="James Howison" w:date="2015-01-09T11:00:00Z">
          <w:pPr>
            <w:widowControl w:val="0"/>
            <w:autoSpaceDE w:val="0"/>
            <w:autoSpaceDN w:val="0"/>
            <w:adjustRightInd w:val="0"/>
          </w:pPr>
        </w:pPrChange>
      </w:pPr>
      <w:ins w:id="1034" w:author="James Howison" w:date="2015-01-09T11:00:00Z">
        <w:r w:rsidRPr="00A50911">
          <w:rPr>
            <w:color w:val="auto"/>
            <w:sz w:val="24"/>
            <w:szCs w:val="24"/>
            <w:rPrChange w:id="1035" w:author="James Howison" w:date="2015-01-09T11:00:00Z">
              <w:rPr>
                <w:sz w:val="24"/>
                <w:szCs w:val="24"/>
              </w:rPr>
            </w:rPrChange>
          </w:rPr>
          <w:t xml:space="preserve">Howison, J., &amp; Herbsleb, J. D. (2013). </w:t>
        </w:r>
        <w:proofErr w:type="gramStart"/>
        <w:r w:rsidRPr="00A50911">
          <w:rPr>
            <w:color w:val="auto"/>
            <w:sz w:val="24"/>
            <w:szCs w:val="24"/>
            <w:rPrChange w:id="1036" w:author="James Howison" w:date="2015-01-09T11:00:00Z">
              <w:rPr>
                <w:sz w:val="24"/>
                <w:szCs w:val="24"/>
              </w:rPr>
            </w:rPrChange>
          </w:rPr>
          <w:t>Incentives and integration in scientific software production.</w:t>
        </w:r>
        <w:proofErr w:type="gramEnd"/>
        <w:r w:rsidRPr="00A50911">
          <w:rPr>
            <w:color w:val="auto"/>
            <w:sz w:val="24"/>
            <w:szCs w:val="24"/>
            <w:rPrChange w:id="1037" w:author="James Howison" w:date="2015-01-09T11:00:00Z">
              <w:rPr>
                <w:sz w:val="24"/>
                <w:szCs w:val="24"/>
              </w:rPr>
            </w:rPrChange>
          </w:rPr>
          <w:t xml:space="preserve"> </w:t>
        </w:r>
        <w:proofErr w:type="gramStart"/>
        <w:r w:rsidRPr="00A50911">
          <w:rPr>
            <w:color w:val="auto"/>
            <w:sz w:val="24"/>
            <w:szCs w:val="24"/>
            <w:rPrChange w:id="1038" w:author="James Howison" w:date="2015-01-09T11:00:00Z">
              <w:rPr>
                <w:sz w:val="24"/>
                <w:szCs w:val="24"/>
              </w:rPr>
            </w:rPrChange>
          </w:rPr>
          <w:t xml:space="preserve">In </w:t>
        </w:r>
        <w:r w:rsidRPr="00A50911">
          <w:rPr>
            <w:i/>
            <w:iCs/>
            <w:color w:val="auto"/>
            <w:sz w:val="24"/>
            <w:szCs w:val="24"/>
            <w:rPrChange w:id="1039" w:author="James Howison" w:date="2015-01-09T11:00:00Z">
              <w:rPr>
                <w:i/>
                <w:iCs/>
                <w:sz w:val="24"/>
                <w:szCs w:val="24"/>
              </w:rPr>
            </w:rPrChange>
          </w:rPr>
          <w:t>Proceedings of the ACM Conference on Computer Supported Cooperative Work</w:t>
        </w:r>
        <w:r w:rsidRPr="00A50911">
          <w:rPr>
            <w:color w:val="auto"/>
            <w:sz w:val="24"/>
            <w:szCs w:val="24"/>
            <w:rPrChange w:id="1040" w:author="James Howison" w:date="2015-01-09T11:00:00Z">
              <w:rPr>
                <w:sz w:val="24"/>
                <w:szCs w:val="24"/>
              </w:rPr>
            </w:rPrChange>
          </w:rPr>
          <w:t xml:space="preserve"> (pp. 459–470).</w:t>
        </w:r>
        <w:proofErr w:type="gramEnd"/>
        <w:r w:rsidRPr="00A50911">
          <w:rPr>
            <w:color w:val="auto"/>
            <w:sz w:val="24"/>
            <w:szCs w:val="24"/>
            <w:rPrChange w:id="1041" w:author="James Howison" w:date="2015-01-09T11:00:00Z">
              <w:rPr>
                <w:sz w:val="24"/>
                <w:szCs w:val="24"/>
              </w:rPr>
            </w:rPrChange>
          </w:rPr>
          <w:t xml:space="preserve"> San Antonio, TX. </w:t>
        </w:r>
        <w:proofErr w:type="gramStart"/>
        <w:r w:rsidRPr="00A50911">
          <w:rPr>
            <w:color w:val="auto"/>
            <w:sz w:val="24"/>
            <w:szCs w:val="24"/>
            <w:rPrChange w:id="1042" w:author="James Howison" w:date="2015-01-09T11:00:00Z">
              <w:rPr>
                <w:sz w:val="24"/>
                <w:szCs w:val="24"/>
              </w:rPr>
            </w:rPrChange>
          </w:rPr>
          <w:t>doi:10.1145</w:t>
        </w:r>
        <w:proofErr w:type="gramEnd"/>
        <w:r w:rsidRPr="00A50911">
          <w:rPr>
            <w:color w:val="auto"/>
            <w:sz w:val="24"/>
            <w:szCs w:val="24"/>
            <w:rPrChange w:id="1043" w:author="James Howison" w:date="2015-01-09T11:00:00Z">
              <w:rPr>
                <w:sz w:val="24"/>
                <w:szCs w:val="24"/>
              </w:rPr>
            </w:rPrChange>
          </w:rPr>
          <w:t>/2441776.2441828</w:t>
        </w:r>
      </w:ins>
    </w:p>
    <w:p w14:paraId="628A2281" w14:textId="77777777" w:rsidR="00A50911" w:rsidRPr="00A50911" w:rsidRDefault="00A50911" w:rsidP="00A50911">
      <w:pPr>
        <w:pStyle w:val="Bibliography"/>
        <w:rPr>
          <w:ins w:id="1044" w:author="James Howison" w:date="2015-01-09T11:00:00Z"/>
          <w:color w:val="auto"/>
          <w:sz w:val="24"/>
          <w:szCs w:val="24"/>
          <w:rPrChange w:id="1045" w:author="James Howison" w:date="2015-01-09T11:00:00Z">
            <w:rPr>
              <w:ins w:id="1046" w:author="James Howison" w:date="2015-01-09T11:00:00Z"/>
              <w:sz w:val="24"/>
              <w:szCs w:val="24"/>
            </w:rPr>
          </w:rPrChange>
        </w:rPr>
        <w:pPrChange w:id="1047" w:author="James Howison" w:date="2015-01-09T11:00:00Z">
          <w:pPr>
            <w:widowControl w:val="0"/>
            <w:autoSpaceDE w:val="0"/>
            <w:autoSpaceDN w:val="0"/>
            <w:adjustRightInd w:val="0"/>
          </w:pPr>
        </w:pPrChange>
      </w:pPr>
      <w:proofErr w:type="spellStart"/>
      <w:proofErr w:type="gramStart"/>
      <w:ins w:id="1048" w:author="James Howison" w:date="2015-01-09T11:00:00Z">
        <w:r w:rsidRPr="00A50911">
          <w:rPr>
            <w:color w:val="auto"/>
            <w:sz w:val="24"/>
            <w:szCs w:val="24"/>
            <w:rPrChange w:id="1049" w:author="James Howison" w:date="2015-01-09T11:00:00Z">
              <w:rPr>
                <w:sz w:val="24"/>
                <w:szCs w:val="24"/>
              </w:rPr>
            </w:rPrChange>
          </w:rPr>
          <w:t>Ince</w:t>
        </w:r>
        <w:proofErr w:type="spellEnd"/>
        <w:r w:rsidRPr="00A50911">
          <w:rPr>
            <w:color w:val="auto"/>
            <w:sz w:val="24"/>
            <w:szCs w:val="24"/>
            <w:rPrChange w:id="1050" w:author="James Howison" w:date="2015-01-09T11:00:00Z">
              <w:rPr>
                <w:sz w:val="24"/>
                <w:szCs w:val="24"/>
              </w:rPr>
            </w:rPrChange>
          </w:rPr>
          <w:t>, D. C., Hatton, L., &amp; Graham-Cumming, J. (2012).</w:t>
        </w:r>
        <w:proofErr w:type="gramEnd"/>
        <w:r w:rsidRPr="00A50911">
          <w:rPr>
            <w:color w:val="auto"/>
            <w:sz w:val="24"/>
            <w:szCs w:val="24"/>
            <w:rPrChange w:id="1051" w:author="James Howison" w:date="2015-01-09T11:00:00Z">
              <w:rPr>
                <w:sz w:val="24"/>
                <w:szCs w:val="24"/>
              </w:rPr>
            </w:rPrChange>
          </w:rPr>
          <w:t xml:space="preserve"> </w:t>
        </w:r>
        <w:proofErr w:type="gramStart"/>
        <w:r w:rsidRPr="00A50911">
          <w:rPr>
            <w:color w:val="auto"/>
            <w:sz w:val="24"/>
            <w:szCs w:val="24"/>
            <w:rPrChange w:id="1052" w:author="James Howison" w:date="2015-01-09T11:00:00Z">
              <w:rPr>
                <w:sz w:val="24"/>
                <w:szCs w:val="24"/>
              </w:rPr>
            </w:rPrChange>
          </w:rPr>
          <w:t>The case for open computer programs.</w:t>
        </w:r>
        <w:proofErr w:type="gramEnd"/>
        <w:r w:rsidRPr="00A50911">
          <w:rPr>
            <w:color w:val="auto"/>
            <w:sz w:val="24"/>
            <w:szCs w:val="24"/>
            <w:rPrChange w:id="1053" w:author="James Howison" w:date="2015-01-09T11:00:00Z">
              <w:rPr>
                <w:sz w:val="24"/>
                <w:szCs w:val="24"/>
              </w:rPr>
            </w:rPrChange>
          </w:rPr>
          <w:t xml:space="preserve"> </w:t>
        </w:r>
        <w:r w:rsidRPr="00A50911">
          <w:rPr>
            <w:i/>
            <w:iCs/>
            <w:color w:val="auto"/>
            <w:sz w:val="24"/>
            <w:szCs w:val="24"/>
            <w:rPrChange w:id="1054" w:author="James Howison" w:date="2015-01-09T11:00:00Z">
              <w:rPr>
                <w:i/>
                <w:iCs/>
                <w:sz w:val="24"/>
                <w:szCs w:val="24"/>
              </w:rPr>
            </w:rPrChange>
          </w:rPr>
          <w:t>Nature</w:t>
        </w:r>
        <w:r w:rsidRPr="00A50911">
          <w:rPr>
            <w:color w:val="auto"/>
            <w:sz w:val="24"/>
            <w:szCs w:val="24"/>
            <w:rPrChange w:id="1055" w:author="James Howison" w:date="2015-01-09T11:00:00Z">
              <w:rPr>
                <w:sz w:val="24"/>
                <w:szCs w:val="24"/>
              </w:rPr>
            </w:rPrChange>
          </w:rPr>
          <w:t xml:space="preserve">, </w:t>
        </w:r>
        <w:r w:rsidRPr="00A50911">
          <w:rPr>
            <w:i/>
            <w:iCs/>
            <w:color w:val="auto"/>
            <w:sz w:val="24"/>
            <w:szCs w:val="24"/>
            <w:rPrChange w:id="1056" w:author="James Howison" w:date="2015-01-09T11:00:00Z">
              <w:rPr>
                <w:i/>
                <w:iCs/>
                <w:sz w:val="24"/>
                <w:szCs w:val="24"/>
              </w:rPr>
            </w:rPrChange>
          </w:rPr>
          <w:t>482</w:t>
        </w:r>
        <w:r w:rsidRPr="00A50911">
          <w:rPr>
            <w:color w:val="auto"/>
            <w:sz w:val="24"/>
            <w:szCs w:val="24"/>
            <w:rPrChange w:id="1057" w:author="James Howison" w:date="2015-01-09T11:00:00Z">
              <w:rPr>
                <w:sz w:val="24"/>
                <w:szCs w:val="24"/>
              </w:rPr>
            </w:rPrChange>
          </w:rPr>
          <w:t xml:space="preserve">(7386), 485–488. </w:t>
        </w:r>
        <w:proofErr w:type="gramStart"/>
        <w:r w:rsidRPr="00A50911">
          <w:rPr>
            <w:color w:val="auto"/>
            <w:sz w:val="24"/>
            <w:szCs w:val="24"/>
            <w:rPrChange w:id="1058" w:author="James Howison" w:date="2015-01-09T11:00:00Z">
              <w:rPr>
                <w:sz w:val="24"/>
                <w:szCs w:val="24"/>
              </w:rPr>
            </w:rPrChange>
          </w:rPr>
          <w:t>doi:10.1038</w:t>
        </w:r>
        <w:proofErr w:type="gramEnd"/>
        <w:r w:rsidRPr="00A50911">
          <w:rPr>
            <w:color w:val="auto"/>
            <w:sz w:val="24"/>
            <w:szCs w:val="24"/>
            <w:rPrChange w:id="1059" w:author="James Howison" w:date="2015-01-09T11:00:00Z">
              <w:rPr>
                <w:sz w:val="24"/>
                <w:szCs w:val="24"/>
              </w:rPr>
            </w:rPrChange>
          </w:rPr>
          <w:t>/nature10836</w:t>
        </w:r>
      </w:ins>
    </w:p>
    <w:p w14:paraId="685A8D32" w14:textId="77777777" w:rsidR="00A50911" w:rsidRPr="00A50911" w:rsidRDefault="00A50911" w:rsidP="00A50911">
      <w:pPr>
        <w:pStyle w:val="Bibliography"/>
        <w:rPr>
          <w:ins w:id="1060" w:author="James Howison" w:date="2015-01-09T11:00:00Z"/>
          <w:color w:val="auto"/>
          <w:sz w:val="24"/>
          <w:szCs w:val="24"/>
          <w:rPrChange w:id="1061" w:author="James Howison" w:date="2015-01-09T11:00:00Z">
            <w:rPr>
              <w:ins w:id="1062" w:author="James Howison" w:date="2015-01-09T11:00:00Z"/>
              <w:sz w:val="24"/>
              <w:szCs w:val="24"/>
            </w:rPr>
          </w:rPrChange>
        </w:rPr>
        <w:pPrChange w:id="1063" w:author="James Howison" w:date="2015-01-09T11:00:00Z">
          <w:pPr>
            <w:widowControl w:val="0"/>
            <w:autoSpaceDE w:val="0"/>
            <w:autoSpaceDN w:val="0"/>
            <w:adjustRightInd w:val="0"/>
          </w:pPr>
        </w:pPrChange>
      </w:pPr>
      <w:ins w:id="1064" w:author="James Howison" w:date="2015-01-09T11:00:00Z">
        <w:r w:rsidRPr="00A50911">
          <w:rPr>
            <w:color w:val="auto"/>
            <w:sz w:val="24"/>
            <w:szCs w:val="24"/>
            <w:rPrChange w:id="1065" w:author="James Howison" w:date="2015-01-09T11:00:00Z">
              <w:rPr>
                <w:sz w:val="24"/>
                <w:szCs w:val="24"/>
              </w:rPr>
            </w:rPrChange>
          </w:rPr>
          <w:t xml:space="preserve">Katz, D. S. (2014). </w:t>
        </w:r>
        <w:proofErr w:type="gramStart"/>
        <w:r w:rsidRPr="00A50911">
          <w:rPr>
            <w:color w:val="auto"/>
            <w:sz w:val="24"/>
            <w:szCs w:val="24"/>
            <w:rPrChange w:id="1066" w:author="James Howison" w:date="2015-01-09T11:00:00Z">
              <w:rPr>
                <w:sz w:val="24"/>
                <w:szCs w:val="24"/>
              </w:rPr>
            </w:rPrChange>
          </w:rPr>
          <w:t>Transitive Credit as a Means to Address Social and Technological Concerns Stemming from Citation and Attribution of Digital Products.</w:t>
        </w:r>
        <w:proofErr w:type="gramEnd"/>
        <w:r w:rsidRPr="00A50911">
          <w:rPr>
            <w:color w:val="auto"/>
            <w:sz w:val="24"/>
            <w:szCs w:val="24"/>
            <w:rPrChange w:id="1067" w:author="James Howison" w:date="2015-01-09T11:00:00Z">
              <w:rPr>
                <w:sz w:val="24"/>
                <w:szCs w:val="24"/>
              </w:rPr>
            </w:rPrChange>
          </w:rPr>
          <w:t xml:space="preserve"> </w:t>
        </w:r>
        <w:r w:rsidRPr="00A50911">
          <w:rPr>
            <w:i/>
            <w:iCs/>
            <w:color w:val="auto"/>
            <w:sz w:val="24"/>
            <w:szCs w:val="24"/>
            <w:rPrChange w:id="1068" w:author="James Howison" w:date="2015-01-09T11:00:00Z">
              <w:rPr>
                <w:i/>
                <w:iCs/>
                <w:sz w:val="24"/>
                <w:szCs w:val="24"/>
              </w:rPr>
            </w:rPrChange>
          </w:rPr>
          <w:t>Journal of Open Research Software</w:t>
        </w:r>
        <w:r w:rsidRPr="00A50911">
          <w:rPr>
            <w:color w:val="auto"/>
            <w:sz w:val="24"/>
            <w:szCs w:val="24"/>
            <w:rPrChange w:id="1069" w:author="James Howison" w:date="2015-01-09T11:00:00Z">
              <w:rPr>
                <w:sz w:val="24"/>
                <w:szCs w:val="24"/>
              </w:rPr>
            </w:rPrChange>
          </w:rPr>
          <w:t xml:space="preserve">, </w:t>
        </w:r>
        <w:r w:rsidRPr="00A50911">
          <w:rPr>
            <w:i/>
            <w:iCs/>
            <w:color w:val="auto"/>
            <w:sz w:val="24"/>
            <w:szCs w:val="24"/>
            <w:rPrChange w:id="1070" w:author="James Howison" w:date="2015-01-09T11:00:00Z">
              <w:rPr>
                <w:i/>
                <w:iCs/>
                <w:sz w:val="24"/>
                <w:szCs w:val="24"/>
              </w:rPr>
            </w:rPrChange>
          </w:rPr>
          <w:t>2</w:t>
        </w:r>
        <w:r w:rsidRPr="00A50911">
          <w:rPr>
            <w:color w:val="auto"/>
            <w:sz w:val="24"/>
            <w:szCs w:val="24"/>
            <w:rPrChange w:id="1071" w:author="James Howison" w:date="2015-01-09T11:00:00Z">
              <w:rPr>
                <w:sz w:val="24"/>
                <w:szCs w:val="24"/>
              </w:rPr>
            </w:rPrChange>
          </w:rPr>
          <w:t xml:space="preserve">(1), e20. </w:t>
        </w:r>
        <w:proofErr w:type="gramStart"/>
        <w:r w:rsidRPr="00A50911">
          <w:rPr>
            <w:color w:val="auto"/>
            <w:sz w:val="24"/>
            <w:szCs w:val="24"/>
            <w:rPrChange w:id="1072" w:author="James Howison" w:date="2015-01-09T11:00:00Z">
              <w:rPr>
                <w:sz w:val="24"/>
                <w:szCs w:val="24"/>
              </w:rPr>
            </w:rPrChange>
          </w:rPr>
          <w:t>doi:10.5334</w:t>
        </w:r>
        <w:proofErr w:type="gramEnd"/>
        <w:r w:rsidRPr="00A50911">
          <w:rPr>
            <w:color w:val="auto"/>
            <w:sz w:val="24"/>
            <w:szCs w:val="24"/>
            <w:rPrChange w:id="1073" w:author="James Howison" w:date="2015-01-09T11:00:00Z">
              <w:rPr>
                <w:sz w:val="24"/>
                <w:szCs w:val="24"/>
              </w:rPr>
            </w:rPrChange>
          </w:rPr>
          <w:t>/jors.be</w:t>
        </w:r>
      </w:ins>
    </w:p>
    <w:p w14:paraId="74E7AB4D" w14:textId="77777777" w:rsidR="00A50911" w:rsidRPr="00A50911" w:rsidRDefault="00A50911" w:rsidP="00A50911">
      <w:pPr>
        <w:pStyle w:val="Bibliography"/>
        <w:rPr>
          <w:ins w:id="1074" w:author="James Howison" w:date="2015-01-09T11:00:00Z"/>
          <w:color w:val="auto"/>
          <w:sz w:val="24"/>
          <w:szCs w:val="24"/>
          <w:rPrChange w:id="1075" w:author="James Howison" w:date="2015-01-09T11:00:00Z">
            <w:rPr>
              <w:ins w:id="1076" w:author="James Howison" w:date="2015-01-09T11:00:00Z"/>
              <w:sz w:val="24"/>
              <w:szCs w:val="24"/>
            </w:rPr>
          </w:rPrChange>
        </w:rPr>
        <w:pPrChange w:id="1077" w:author="James Howison" w:date="2015-01-09T11:00:00Z">
          <w:pPr>
            <w:widowControl w:val="0"/>
            <w:autoSpaceDE w:val="0"/>
            <w:autoSpaceDN w:val="0"/>
            <w:adjustRightInd w:val="0"/>
          </w:pPr>
        </w:pPrChange>
      </w:pPr>
      <w:ins w:id="1078" w:author="James Howison" w:date="2015-01-09T11:00:00Z">
        <w:r w:rsidRPr="00A50911">
          <w:rPr>
            <w:color w:val="auto"/>
            <w:sz w:val="24"/>
            <w:szCs w:val="24"/>
            <w:rPrChange w:id="1079" w:author="James Howison" w:date="2015-01-09T11:00:00Z">
              <w:rPr>
                <w:sz w:val="24"/>
                <w:szCs w:val="24"/>
              </w:rPr>
            </w:rPrChange>
          </w:rPr>
          <w:t>Katz, D. S., Choi, S</w:t>
        </w:r>
        <w:proofErr w:type="gramStart"/>
        <w:r w:rsidRPr="00A50911">
          <w:rPr>
            <w:color w:val="auto"/>
            <w:sz w:val="24"/>
            <w:szCs w:val="24"/>
            <w:rPrChange w:id="1080" w:author="James Howison" w:date="2015-01-09T11:00:00Z">
              <w:rPr>
                <w:sz w:val="24"/>
                <w:szCs w:val="24"/>
              </w:rPr>
            </w:rPrChange>
          </w:rPr>
          <w:t>.-</w:t>
        </w:r>
        <w:proofErr w:type="gramEnd"/>
        <w:r w:rsidRPr="00A50911">
          <w:rPr>
            <w:color w:val="auto"/>
            <w:sz w:val="24"/>
            <w:szCs w:val="24"/>
            <w:rPrChange w:id="1081" w:author="James Howison" w:date="2015-01-09T11:00:00Z">
              <w:rPr>
                <w:sz w:val="24"/>
                <w:szCs w:val="24"/>
              </w:rPr>
            </w:rPrChange>
          </w:rPr>
          <w:t xml:space="preserve">C. T., Lapp, H., </w:t>
        </w:r>
        <w:proofErr w:type="spellStart"/>
        <w:r w:rsidRPr="00A50911">
          <w:rPr>
            <w:color w:val="auto"/>
            <w:sz w:val="24"/>
            <w:szCs w:val="24"/>
            <w:rPrChange w:id="1082" w:author="James Howison" w:date="2015-01-09T11:00:00Z">
              <w:rPr>
                <w:sz w:val="24"/>
                <w:szCs w:val="24"/>
              </w:rPr>
            </w:rPrChange>
          </w:rPr>
          <w:t>Maheshwari</w:t>
        </w:r>
        <w:proofErr w:type="spellEnd"/>
        <w:r w:rsidRPr="00A50911">
          <w:rPr>
            <w:color w:val="auto"/>
            <w:sz w:val="24"/>
            <w:szCs w:val="24"/>
            <w:rPrChange w:id="1083" w:author="James Howison" w:date="2015-01-09T11:00:00Z">
              <w:rPr>
                <w:sz w:val="24"/>
                <w:szCs w:val="24"/>
              </w:rPr>
            </w:rPrChange>
          </w:rPr>
          <w:t xml:space="preserve">, K., </w:t>
        </w:r>
        <w:proofErr w:type="spellStart"/>
        <w:r w:rsidRPr="00A50911">
          <w:rPr>
            <w:color w:val="auto"/>
            <w:sz w:val="24"/>
            <w:szCs w:val="24"/>
            <w:rPrChange w:id="1084" w:author="James Howison" w:date="2015-01-09T11:00:00Z">
              <w:rPr>
                <w:sz w:val="24"/>
                <w:szCs w:val="24"/>
              </w:rPr>
            </w:rPrChange>
          </w:rPr>
          <w:t>Löffler</w:t>
        </w:r>
        <w:proofErr w:type="spellEnd"/>
        <w:r w:rsidRPr="00A50911">
          <w:rPr>
            <w:color w:val="auto"/>
            <w:sz w:val="24"/>
            <w:szCs w:val="24"/>
            <w:rPrChange w:id="1085" w:author="James Howison" w:date="2015-01-09T11:00:00Z">
              <w:rPr>
                <w:sz w:val="24"/>
                <w:szCs w:val="24"/>
              </w:rPr>
            </w:rPrChange>
          </w:rPr>
          <w:t xml:space="preserve">, F., Turk, M., … </w:t>
        </w:r>
        <w:proofErr w:type="spellStart"/>
        <w:r w:rsidRPr="00A50911">
          <w:rPr>
            <w:color w:val="auto"/>
            <w:sz w:val="24"/>
            <w:szCs w:val="24"/>
            <w:rPrChange w:id="1086" w:author="James Howison" w:date="2015-01-09T11:00:00Z">
              <w:rPr>
                <w:sz w:val="24"/>
                <w:szCs w:val="24"/>
              </w:rPr>
            </w:rPrChange>
          </w:rPr>
          <w:t>Venters</w:t>
        </w:r>
        <w:proofErr w:type="spellEnd"/>
        <w:r w:rsidRPr="00A50911">
          <w:rPr>
            <w:color w:val="auto"/>
            <w:sz w:val="24"/>
            <w:szCs w:val="24"/>
            <w:rPrChange w:id="1087" w:author="James Howison" w:date="2015-01-09T11:00:00Z">
              <w:rPr>
                <w:sz w:val="24"/>
                <w:szCs w:val="24"/>
              </w:rPr>
            </w:rPrChange>
          </w:rPr>
          <w:t xml:space="preserve">, C. (2014). Summary of the First Workshop on Sustainable Software for Science: Practice and Experiences (WSSSPE1). </w:t>
        </w:r>
        <w:proofErr w:type="gramStart"/>
        <w:r w:rsidRPr="00A50911">
          <w:rPr>
            <w:i/>
            <w:iCs/>
            <w:color w:val="auto"/>
            <w:sz w:val="24"/>
            <w:szCs w:val="24"/>
            <w:rPrChange w:id="1088" w:author="James Howison" w:date="2015-01-09T11:00:00Z">
              <w:rPr>
                <w:i/>
                <w:iCs/>
                <w:sz w:val="24"/>
                <w:szCs w:val="24"/>
              </w:rPr>
            </w:rPrChange>
          </w:rPr>
          <w:t>Journal of Open Research Software</w:t>
        </w:r>
        <w:r w:rsidRPr="00A50911">
          <w:rPr>
            <w:color w:val="auto"/>
            <w:sz w:val="24"/>
            <w:szCs w:val="24"/>
            <w:rPrChange w:id="1089" w:author="James Howison" w:date="2015-01-09T11:00:00Z">
              <w:rPr>
                <w:sz w:val="24"/>
                <w:szCs w:val="24"/>
              </w:rPr>
            </w:rPrChange>
          </w:rPr>
          <w:t xml:space="preserve">, </w:t>
        </w:r>
        <w:r w:rsidRPr="00A50911">
          <w:rPr>
            <w:i/>
            <w:iCs/>
            <w:color w:val="auto"/>
            <w:sz w:val="24"/>
            <w:szCs w:val="24"/>
            <w:rPrChange w:id="1090" w:author="James Howison" w:date="2015-01-09T11:00:00Z">
              <w:rPr>
                <w:i/>
                <w:iCs/>
                <w:sz w:val="24"/>
                <w:szCs w:val="24"/>
              </w:rPr>
            </w:rPrChange>
          </w:rPr>
          <w:t>2</w:t>
        </w:r>
        <w:r w:rsidRPr="00A50911">
          <w:rPr>
            <w:color w:val="auto"/>
            <w:sz w:val="24"/>
            <w:szCs w:val="24"/>
            <w:rPrChange w:id="1091" w:author="James Howison" w:date="2015-01-09T11:00:00Z">
              <w:rPr>
                <w:sz w:val="24"/>
                <w:szCs w:val="24"/>
              </w:rPr>
            </w:rPrChange>
          </w:rPr>
          <w:t>(1).</w:t>
        </w:r>
        <w:proofErr w:type="gramEnd"/>
        <w:r w:rsidRPr="00A50911">
          <w:rPr>
            <w:color w:val="auto"/>
            <w:sz w:val="24"/>
            <w:szCs w:val="24"/>
            <w:rPrChange w:id="1092" w:author="James Howison" w:date="2015-01-09T11:00:00Z">
              <w:rPr>
                <w:sz w:val="24"/>
                <w:szCs w:val="24"/>
              </w:rPr>
            </w:rPrChange>
          </w:rPr>
          <w:t xml:space="preserve"> </w:t>
        </w:r>
        <w:proofErr w:type="gramStart"/>
        <w:r w:rsidRPr="00A50911">
          <w:rPr>
            <w:color w:val="auto"/>
            <w:sz w:val="24"/>
            <w:szCs w:val="24"/>
            <w:rPrChange w:id="1093" w:author="James Howison" w:date="2015-01-09T11:00:00Z">
              <w:rPr>
                <w:sz w:val="24"/>
                <w:szCs w:val="24"/>
              </w:rPr>
            </w:rPrChange>
          </w:rPr>
          <w:t>doi:10.5334</w:t>
        </w:r>
        <w:proofErr w:type="gramEnd"/>
        <w:r w:rsidRPr="00A50911">
          <w:rPr>
            <w:color w:val="auto"/>
            <w:sz w:val="24"/>
            <w:szCs w:val="24"/>
            <w:rPrChange w:id="1094" w:author="James Howison" w:date="2015-01-09T11:00:00Z">
              <w:rPr>
                <w:sz w:val="24"/>
                <w:szCs w:val="24"/>
              </w:rPr>
            </w:rPrChange>
          </w:rPr>
          <w:t>/jors.an</w:t>
        </w:r>
      </w:ins>
    </w:p>
    <w:p w14:paraId="76A397A4" w14:textId="77777777" w:rsidR="00A50911" w:rsidRPr="00A50911" w:rsidRDefault="00A50911" w:rsidP="00A50911">
      <w:pPr>
        <w:pStyle w:val="Bibliography"/>
        <w:rPr>
          <w:ins w:id="1095" w:author="James Howison" w:date="2015-01-09T11:00:00Z"/>
          <w:color w:val="auto"/>
          <w:sz w:val="24"/>
          <w:szCs w:val="24"/>
          <w:rPrChange w:id="1096" w:author="James Howison" w:date="2015-01-09T11:00:00Z">
            <w:rPr>
              <w:ins w:id="1097" w:author="James Howison" w:date="2015-01-09T11:00:00Z"/>
              <w:sz w:val="24"/>
              <w:szCs w:val="24"/>
            </w:rPr>
          </w:rPrChange>
        </w:rPr>
        <w:pPrChange w:id="1098" w:author="James Howison" w:date="2015-01-09T11:00:00Z">
          <w:pPr>
            <w:widowControl w:val="0"/>
            <w:autoSpaceDE w:val="0"/>
            <w:autoSpaceDN w:val="0"/>
            <w:adjustRightInd w:val="0"/>
          </w:pPr>
        </w:pPrChange>
      </w:pPr>
      <w:ins w:id="1099" w:author="James Howison" w:date="2015-01-09T11:00:00Z">
        <w:r w:rsidRPr="00A50911">
          <w:rPr>
            <w:color w:val="auto"/>
            <w:sz w:val="24"/>
            <w:szCs w:val="24"/>
            <w:rPrChange w:id="1100" w:author="James Howison" w:date="2015-01-09T11:00:00Z">
              <w:rPr>
                <w:sz w:val="24"/>
                <w:szCs w:val="24"/>
              </w:rPr>
            </w:rPrChange>
          </w:rPr>
          <w:t xml:space="preserve">King, G. (1995). </w:t>
        </w:r>
        <w:proofErr w:type="gramStart"/>
        <w:r w:rsidRPr="00A50911">
          <w:rPr>
            <w:color w:val="auto"/>
            <w:sz w:val="24"/>
            <w:szCs w:val="24"/>
            <w:rPrChange w:id="1101" w:author="James Howison" w:date="2015-01-09T11:00:00Z">
              <w:rPr>
                <w:sz w:val="24"/>
                <w:szCs w:val="24"/>
              </w:rPr>
            </w:rPrChange>
          </w:rPr>
          <w:t>Replication, Replication.</w:t>
        </w:r>
        <w:proofErr w:type="gramEnd"/>
        <w:r w:rsidRPr="00A50911">
          <w:rPr>
            <w:color w:val="auto"/>
            <w:sz w:val="24"/>
            <w:szCs w:val="24"/>
            <w:rPrChange w:id="1102" w:author="James Howison" w:date="2015-01-09T11:00:00Z">
              <w:rPr>
                <w:sz w:val="24"/>
                <w:szCs w:val="24"/>
              </w:rPr>
            </w:rPrChange>
          </w:rPr>
          <w:t xml:space="preserve"> </w:t>
        </w:r>
        <w:r w:rsidRPr="00A50911">
          <w:rPr>
            <w:i/>
            <w:iCs/>
            <w:color w:val="auto"/>
            <w:sz w:val="24"/>
            <w:szCs w:val="24"/>
            <w:rPrChange w:id="1103" w:author="James Howison" w:date="2015-01-09T11:00:00Z">
              <w:rPr>
                <w:i/>
                <w:iCs/>
                <w:sz w:val="24"/>
                <w:szCs w:val="24"/>
              </w:rPr>
            </w:rPrChange>
          </w:rPr>
          <w:t>Political Science &amp; Politics</w:t>
        </w:r>
        <w:r w:rsidRPr="00A50911">
          <w:rPr>
            <w:color w:val="auto"/>
            <w:sz w:val="24"/>
            <w:szCs w:val="24"/>
            <w:rPrChange w:id="1104" w:author="James Howison" w:date="2015-01-09T11:00:00Z">
              <w:rPr>
                <w:sz w:val="24"/>
                <w:szCs w:val="24"/>
              </w:rPr>
            </w:rPrChange>
          </w:rPr>
          <w:t>, 444–452.</w:t>
        </w:r>
      </w:ins>
    </w:p>
    <w:p w14:paraId="7CFD535A" w14:textId="77777777" w:rsidR="00A50911" w:rsidRPr="00A50911" w:rsidRDefault="00A50911" w:rsidP="00A50911">
      <w:pPr>
        <w:pStyle w:val="Bibliography"/>
        <w:rPr>
          <w:ins w:id="1105" w:author="James Howison" w:date="2015-01-09T11:00:00Z"/>
          <w:color w:val="auto"/>
          <w:sz w:val="24"/>
          <w:szCs w:val="24"/>
          <w:rPrChange w:id="1106" w:author="James Howison" w:date="2015-01-09T11:00:00Z">
            <w:rPr>
              <w:ins w:id="1107" w:author="James Howison" w:date="2015-01-09T11:00:00Z"/>
              <w:sz w:val="24"/>
              <w:szCs w:val="24"/>
            </w:rPr>
          </w:rPrChange>
        </w:rPr>
        <w:pPrChange w:id="1108" w:author="James Howison" w:date="2015-01-09T11:00:00Z">
          <w:pPr>
            <w:widowControl w:val="0"/>
            <w:autoSpaceDE w:val="0"/>
            <w:autoSpaceDN w:val="0"/>
            <w:adjustRightInd w:val="0"/>
          </w:pPr>
        </w:pPrChange>
      </w:pPr>
      <w:ins w:id="1109" w:author="James Howison" w:date="2015-01-09T11:00:00Z">
        <w:r w:rsidRPr="00A50911">
          <w:rPr>
            <w:color w:val="auto"/>
            <w:sz w:val="24"/>
            <w:szCs w:val="24"/>
            <w:rPrChange w:id="1110" w:author="James Howison" w:date="2015-01-09T11:00:00Z">
              <w:rPr>
                <w:sz w:val="24"/>
                <w:szCs w:val="24"/>
              </w:rPr>
            </w:rPrChange>
          </w:rPr>
          <w:t xml:space="preserve">Koehler, W. (1999). </w:t>
        </w:r>
        <w:proofErr w:type="gramStart"/>
        <w:r w:rsidRPr="00A50911">
          <w:rPr>
            <w:color w:val="auto"/>
            <w:sz w:val="24"/>
            <w:szCs w:val="24"/>
            <w:rPrChange w:id="1111" w:author="James Howison" w:date="2015-01-09T11:00:00Z">
              <w:rPr>
                <w:sz w:val="24"/>
                <w:szCs w:val="24"/>
              </w:rPr>
            </w:rPrChange>
          </w:rPr>
          <w:t>An analysis of web page and web site constancy and permanence.</w:t>
        </w:r>
        <w:proofErr w:type="gramEnd"/>
        <w:r w:rsidRPr="00A50911">
          <w:rPr>
            <w:color w:val="auto"/>
            <w:sz w:val="24"/>
            <w:szCs w:val="24"/>
            <w:rPrChange w:id="1112" w:author="James Howison" w:date="2015-01-09T11:00:00Z">
              <w:rPr>
                <w:sz w:val="24"/>
                <w:szCs w:val="24"/>
              </w:rPr>
            </w:rPrChange>
          </w:rPr>
          <w:t xml:space="preserve"> </w:t>
        </w:r>
        <w:r w:rsidRPr="00A50911">
          <w:rPr>
            <w:i/>
            <w:iCs/>
            <w:color w:val="auto"/>
            <w:sz w:val="24"/>
            <w:szCs w:val="24"/>
            <w:rPrChange w:id="1113" w:author="James Howison" w:date="2015-01-09T11:00:00Z">
              <w:rPr>
                <w:i/>
                <w:iCs/>
                <w:sz w:val="24"/>
                <w:szCs w:val="24"/>
              </w:rPr>
            </w:rPrChange>
          </w:rPr>
          <w:t>Journal of the American Society for Information Science</w:t>
        </w:r>
        <w:r w:rsidRPr="00A50911">
          <w:rPr>
            <w:color w:val="auto"/>
            <w:sz w:val="24"/>
            <w:szCs w:val="24"/>
            <w:rPrChange w:id="1114" w:author="James Howison" w:date="2015-01-09T11:00:00Z">
              <w:rPr>
                <w:sz w:val="24"/>
                <w:szCs w:val="24"/>
              </w:rPr>
            </w:rPrChange>
          </w:rPr>
          <w:t xml:space="preserve">, </w:t>
        </w:r>
        <w:r w:rsidRPr="00A50911">
          <w:rPr>
            <w:i/>
            <w:iCs/>
            <w:color w:val="auto"/>
            <w:sz w:val="24"/>
            <w:szCs w:val="24"/>
            <w:rPrChange w:id="1115" w:author="James Howison" w:date="2015-01-09T11:00:00Z">
              <w:rPr>
                <w:i/>
                <w:iCs/>
                <w:sz w:val="24"/>
                <w:szCs w:val="24"/>
              </w:rPr>
            </w:rPrChange>
          </w:rPr>
          <w:t>50</w:t>
        </w:r>
        <w:r w:rsidRPr="00A50911">
          <w:rPr>
            <w:color w:val="auto"/>
            <w:sz w:val="24"/>
            <w:szCs w:val="24"/>
            <w:rPrChange w:id="1116" w:author="James Howison" w:date="2015-01-09T11:00:00Z">
              <w:rPr>
                <w:sz w:val="24"/>
                <w:szCs w:val="24"/>
              </w:rPr>
            </w:rPrChange>
          </w:rPr>
          <w:t xml:space="preserve">(2), 162–180. </w:t>
        </w:r>
        <w:proofErr w:type="gramStart"/>
        <w:r w:rsidRPr="00A50911">
          <w:rPr>
            <w:color w:val="auto"/>
            <w:sz w:val="24"/>
            <w:szCs w:val="24"/>
            <w:rPrChange w:id="1117" w:author="James Howison" w:date="2015-01-09T11:00:00Z">
              <w:rPr>
                <w:sz w:val="24"/>
                <w:szCs w:val="24"/>
              </w:rPr>
            </w:rPrChange>
          </w:rPr>
          <w:t>doi:10.1002</w:t>
        </w:r>
        <w:proofErr w:type="gramEnd"/>
        <w:r w:rsidRPr="00A50911">
          <w:rPr>
            <w:color w:val="auto"/>
            <w:sz w:val="24"/>
            <w:szCs w:val="24"/>
            <w:rPrChange w:id="1118" w:author="James Howison" w:date="2015-01-09T11:00:00Z">
              <w:rPr>
                <w:sz w:val="24"/>
                <w:szCs w:val="24"/>
              </w:rPr>
            </w:rPrChange>
          </w:rPr>
          <w:t>/(SICI)1097-4571(1999)50:2&lt;162::AID-ASI7&gt;3.0.CO;2-B</w:t>
        </w:r>
      </w:ins>
    </w:p>
    <w:p w14:paraId="1D73AFBD" w14:textId="77777777" w:rsidR="00A50911" w:rsidRPr="00A50911" w:rsidRDefault="00A50911" w:rsidP="00A50911">
      <w:pPr>
        <w:pStyle w:val="Bibliography"/>
        <w:rPr>
          <w:ins w:id="1119" w:author="James Howison" w:date="2015-01-09T11:00:00Z"/>
          <w:color w:val="auto"/>
          <w:sz w:val="24"/>
          <w:szCs w:val="24"/>
          <w:rPrChange w:id="1120" w:author="James Howison" w:date="2015-01-09T11:00:00Z">
            <w:rPr>
              <w:ins w:id="1121" w:author="James Howison" w:date="2015-01-09T11:00:00Z"/>
              <w:sz w:val="24"/>
              <w:szCs w:val="24"/>
            </w:rPr>
          </w:rPrChange>
        </w:rPr>
        <w:pPrChange w:id="1122" w:author="James Howison" w:date="2015-01-09T11:00:00Z">
          <w:pPr>
            <w:widowControl w:val="0"/>
            <w:autoSpaceDE w:val="0"/>
            <w:autoSpaceDN w:val="0"/>
            <w:adjustRightInd w:val="0"/>
          </w:pPr>
        </w:pPrChange>
      </w:pPr>
      <w:proofErr w:type="spellStart"/>
      <w:proofErr w:type="gramStart"/>
      <w:ins w:id="1123" w:author="James Howison" w:date="2015-01-09T11:00:00Z">
        <w:r w:rsidRPr="00A50911">
          <w:rPr>
            <w:color w:val="auto"/>
            <w:sz w:val="24"/>
            <w:szCs w:val="24"/>
            <w:rPrChange w:id="1124" w:author="James Howison" w:date="2015-01-09T11:00:00Z">
              <w:rPr>
                <w:sz w:val="24"/>
                <w:szCs w:val="24"/>
              </w:rPr>
            </w:rPrChange>
          </w:rPr>
          <w:t>Konkiel</w:t>
        </w:r>
        <w:proofErr w:type="spellEnd"/>
        <w:r w:rsidRPr="00A50911">
          <w:rPr>
            <w:color w:val="auto"/>
            <w:sz w:val="24"/>
            <w:szCs w:val="24"/>
            <w:rPrChange w:id="1125" w:author="James Howison" w:date="2015-01-09T11:00:00Z">
              <w:rPr>
                <w:sz w:val="24"/>
                <w:szCs w:val="24"/>
              </w:rPr>
            </w:rPrChange>
          </w:rPr>
          <w:t>, S. (2013).</w:t>
        </w:r>
        <w:proofErr w:type="gramEnd"/>
        <w:r w:rsidRPr="00A50911">
          <w:rPr>
            <w:color w:val="auto"/>
            <w:sz w:val="24"/>
            <w:szCs w:val="24"/>
            <w:rPrChange w:id="1126" w:author="James Howison" w:date="2015-01-09T11:00:00Z">
              <w:rPr>
                <w:sz w:val="24"/>
                <w:szCs w:val="24"/>
              </w:rPr>
            </w:rPrChange>
          </w:rPr>
          <w:t xml:space="preserve"> Tracking citations and altmetrics for research data: Challenges and opportunities. </w:t>
        </w:r>
        <w:r w:rsidRPr="00A50911">
          <w:rPr>
            <w:i/>
            <w:iCs/>
            <w:color w:val="auto"/>
            <w:sz w:val="24"/>
            <w:szCs w:val="24"/>
            <w:rPrChange w:id="1127" w:author="James Howison" w:date="2015-01-09T11:00:00Z">
              <w:rPr>
                <w:i/>
                <w:iCs/>
                <w:sz w:val="24"/>
                <w:szCs w:val="24"/>
              </w:rPr>
            </w:rPrChange>
          </w:rPr>
          <w:t>Bulletin of the American Society for Information Science and Technology</w:t>
        </w:r>
        <w:r w:rsidRPr="00A50911">
          <w:rPr>
            <w:color w:val="auto"/>
            <w:sz w:val="24"/>
            <w:szCs w:val="24"/>
            <w:rPrChange w:id="1128" w:author="James Howison" w:date="2015-01-09T11:00:00Z">
              <w:rPr>
                <w:sz w:val="24"/>
                <w:szCs w:val="24"/>
              </w:rPr>
            </w:rPrChange>
          </w:rPr>
          <w:t xml:space="preserve">, </w:t>
        </w:r>
        <w:r w:rsidRPr="00A50911">
          <w:rPr>
            <w:i/>
            <w:iCs/>
            <w:color w:val="auto"/>
            <w:sz w:val="24"/>
            <w:szCs w:val="24"/>
            <w:rPrChange w:id="1129" w:author="James Howison" w:date="2015-01-09T11:00:00Z">
              <w:rPr>
                <w:i/>
                <w:iCs/>
                <w:sz w:val="24"/>
                <w:szCs w:val="24"/>
              </w:rPr>
            </w:rPrChange>
          </w:rPr>
          <w:t>39</w:t>
        </w:r>
        <w:r w:rsidRPr="00A50911">
          <w:rPr>
            <w:color w:val="auto"/>
            <w:sz w:val="24"/>
            <w:szCs w:val="24"/>
            <w:rPrChange w:id="1130" w:author="James Howison" w:date="2015-01-09T11:00:00Z">
              <w:rPr>
                <w:sz w:val="24"/>
                <w:szCs w:val="24"/>
              </w:rPr>
            </w:rPrChange>
          </w:rPr>
          <w:t xml:space="preserve">(6), 27–32. </w:t>
        </w:r>
        <w:proofErr w:type="gramStart"/>
        <w:r w:rsidRPr="00A50911">
          <w:rPr>
            <w:color w:val="auto"/>
            <w:sz w:val="24"/>
            <w:szCs w:val="24"/>
            <w:rPrChange w:id="1131" w:author="James Howison" w:date="2015-01-09T11:00:00Z">
              <w:rPr>
                <w:sz w:val="24"/>
                <w:szCs w:val="24"/>
              </w:rPr>
            </w:rPrChange>
          </w:rPr>
          <w:t>doi:10.1002</w:t>
        </w:r>
        <w:proofErr w:type="gramEnd"/>
        <w:r w:rsidRPr="00A50911">
          <w:rPr>
            <w:color w:val="auto"/>
            <w:sz w:val="24"/>
            <w:szCs w:val="24"/>
            <w:rPrChange w:id="1132" w:author="James Howison" w:date="2015-01-09T11:00:00Z">
              <w:rPr>
                <w:sz w:val="24"/>
                <w:szCs w:val="24"/>
              </w:rPr>
            </w:rPrChange>
          </w:rPr>
          <w:t>/bult.2013.1720390610</w:t>
        </w:r>
      </w:ins>
    </w:p>
    <w:p w14:paraId="7A29ABDD" w14:textId="77777777" w:rsidR="00A50911" w:rsidRPr="00A50911" w:rsidRDefault="00A50911" w:rsidP="00A50911">
      <w:pPr>
        <w:pStyle w:val="Bibliography"/>
        <w:rPr>
          <w:ins w:id="1133" w:author="James Howison" w:date="2015-01-09T11:00:00Z"/>
          <w:color w:val="auto"/>
          <w:sz w:val="24"/>
          <w:szCs w:val="24"/>
          <w:rPrChange w:id="1134" w:author="James Howison" w:date="2015-01-09T11:00:00Z">
            <w:rPr>
              <w:ins w:id="1135" w:author="James Howison" w:date="2015-01-09T11:00:00Z"/>
              <w:sz w:val="24"/>
              <w:szCs w:val="24"/>
            </w:rPr>
          </w:rPrChange>
        </w:rPr>
        <w:pPrChange w:id="1136" w:author="James Howison" w:date="2015-01-09T11:00:00Z">
          <w:pPr>
            <w:widowControl w:val="0"/>
            <w:autoSpaceDE w:val="0"/>
            <w:autoSpaceDN w:val="0"/>
            <w:adjustRightInd w:val="0"/>
          </w:pPr>
        </w:pPrChange>
      </w:pPr>
      <w:ins w:id="1137" w:author="James Howison" w:date="2015-01-09T11:00:00Z">
        <w:r w:rsidRPr="00A50911">
          <w:rPr>
            <w:color w:val="auto"/>
            <w:sz w:val="24"/>
            <w:szCs w:val="24"/>
            <w:rPrChange w:id="1138" w:author="James Howison" w:date="2015-01-09T11:00:00Z">
              <w:rPr>
                <w:sz w:val="24"/>
                <w:szCs w:val="24"/>
              </w:rPr>
            </w:rPrChange>
          </w:rPr>
          <w:t xml:space="preserve">Lawrence, S. (2001). Online or Invisible? </w:t>
        </w:r>
        <w:proofErr w:type="gramStart"/>
        <w:r w:rsidRPr="00A50911">
          <w:rPr>
            <w:i/>
            <w:iCs/>
            <w:color w:val="auto"/>
            <w:sz w:val="24"/>
            <w:szCs w:val="24"/>
            <w:rPrChange w:id="1139" w:author="James Howison" w:date="2015-01-09T11:00:00Z">
              <w:rPr>
                <w:i/>
                <w:iCs/>
                <w:sz w:val="24"/>
                <w:szCs w:val="24"/>
              </w:rPr>
            </w:rPrChange>
          </w:rPr>
          <w:t>Nature</w:t>
        </w:r>
        <w:r w:rsidRPr="00A50911">
          <w:rPr>
            <w:color w:val="auto"/>
            <w:sz w:val="24"/>
            <w:szCs w:val="24"/>
            <w:rPrChange w:id="1140" w:author="James Howison" w:date="2015-01-09T11:00:00Z">
              <w:rPr>
                <w:sz w:val="24"/>
                <w:szCs w:val="24"/>
              </w:rPr>
            </w:rPrChange>
          </w:rPr>
          <w:t xml:space="preserve">, </w:t>
        </w:r>
        <w:r w:rsidRPr="00A50911">
          <w:rPr>
            <w:i/>
            <w:iCs/>
            <w:color w:val="auto"/>
            <w:sz w:val="24"/>
            <w:szCs w:val="24"/>
            <w:rPrChange w:id="1141" w:author="James Howison" w:date="2015-01-09T11:00:00Z">
              <w:rPr>
                <w:i/>
                <w:iCs/>
                <w:sz w:val="24"/>
                <w:szCs w:val="24"/>
              </w:rPr>
            </w:rPrChange>
          </w:rPr>
          <w:t>411</w:t>
        </w:r>
        <w:r w:rsidRPr="00A50911">
          <w:rPr>
            <w:color w:val="auto"/>
            <w:sz w:val="24"/>
            <w:szCs w:val="24"/>
            <w:rPrChange w:id="1142" w:author="James Howison" w:date="2015-01-09T11:00:00Z">
              <w:rPr>
                <w:sz w:val="24"/>
                <w:szCs w:val="24"/>
              </w:rPr>
            </w:rPrChange>
          </w:rPr>
          <w:t>(6837).</w:t>
        </w:r>
        <w:proofErr w:type="gramEnd"/>
      </w:ins>
    </w:p>
    <w:p w14:paraId="2BB3450F" w14:textId="77777777" w:rsidR="00A50911" w:rsidRPr="00A50911" w:rsidRDefault="00A50911" w:rsidP="00A50911">
      <w:pPr>
        <w:pStyle w:val="Bibliography"/>
        <w:rPr>
          <w:ins w:id="1143" w:author="James Howison" w:date="2015-01-09T11:00:00Z"/>
          <w:color w:val="auto"/>
          <w:sz w:val="24"/>
          <w:szCs w:val="24"/>
          <w:rPrChange w:id="1144" w:author="James Howison" w:date="2015-01-09T11:00:00Z">
            <w:rPr>
              <w:ins w:id="1145" w:author="James Howison" w:date="2015-01-09T11:00:00Z"/>
              <w:sz w:val="24"/>
              <w:szCs w:val="24"/>
            </w:rPr>
          </w:rPrChange>
        </w:rPr>
        <w:pPrChange w:id="1146" w:author="James Howison" w:date="2015-01-09T11:00:00Z">
          <w:pPr>
            <w:widowControl w:val="0"/>
            <w:autoSpaceDE w:val="0"/>
            <w:autoSpaceDN w:val="0"/>
            <w:adjustRightInd w:val="0"/>
          </w:pPr>
        </w:pPrChange>
      </w:pPr>
      <w:proofErr w:type="spellStart"/>
      <w:ins w:id="1147" w:author="James Howison" w:date="2015-01-09T11:00:00Z">
        <w:r w:rsidRPr="00A50911">
          <w:rPr>
            <w:color w:val="auto"/>
            <w:sz w:val="24"/>
            <w:szCs w:val="24"/>
            <w:rPrChange w:id="1148" w:author="James Howison" w:date="2015-01-09T11:00:00Z">
              <w:rPr>
                <w:sz w:val="24"/>
                <w:szCs w:val="24"/>
              </w:rPr>
            </w:rPrChange>
          </w:rPr>
          <w:t>Lipetz</w:t>
        </w:r>
        <w:proofErr w:type="spellEnd"/>
        <w:r w:rsidRPr="00A50911">
          <w:rPr>
            <w:color w:val="auto"/>
            <w:sz w:val="24"/>
            <w:szCs w:val="24"/>
            <w:rPrChange w:id="1149" w:author="James Howison" w:date="2015-01-09T11:00:00Z">
              <w:rPr>
                <w:sz w:val="24"/>
                <w:szCs w:val="24"/>
              </w:rPr>
            </w:rPrChange>
          </w:rPr>
          <w:t xml:space="preserve">, B. (1965). </w:t>
        </w:r>
        <w:proofErr w:type="gramStart"/>
        <w:r w:rsidRPr="00A50911">
          <w:rPr>
            <w:color w:val="auto"/>
            <w:sz w:val="24"/>
            <w:szCs w:val="24"/>
            <w:rPrChange w:id="1150" w:author="James Howison" w:date="2015-01-09T11:00:00Z">
              <w:rPr>
                <w:sz w:val="24"/>
                <w:szCs w:val="24"/>
              </w:rPr>
            </w:rPrChange>
          </w:rPr>
          <w:t>Improvement of the Selectivity of Citation Indexes to Science Literature Through Inclusion of Citation Relationship Indicators.</w:t>
        </w:r>
        <w:proofErr w:type="gramEnd"/>
        <w:r w:rsidRPr="00A50911">
          <w:rPr>
            <w:color w:val="auto"/>
            <w:sz w:val="24"/>
            <w:szCs w:val="24"/>
            <w:rPrChange w:id="1151" w:author="James Howison" w:date="2015-01-09T11:00:00Z">
              <w:rPr>
                <w:sz w:val="24"/>
                <w:szCs w:val="24"/>
              </w:rPr>
            </w:rPrChange>
          </w:rPr>
          <w:t xml:space="preserve"> </w:t>
        </w:r>
        <w:proofErr w:type="gramStart"/>
        <w:r w:rsidRPr="00A50911">
          <w:rPr>
            <w:i/>
            <w:iCs/>
            <w:color w:val="auto"/>
            <w:sz w:val="24"/>
            <w:szCs w:val="24"/>
            <w:rPrChange w:id="1152" w:author="James Howison" w:date="2015-01-09T11:00:00Z">
              <w:rPr>
                <w:i/>
                <w:iCs/>
                <w:sz w:val="24"/>
                <w:szCs w:val="24"/>
              </w:rPr>
            </w:rPrChange>
          </w:rPr>
          <w:t>American Documentation</w:t>
        </w:r>
        <w:r w:rsidRPr="00A50911">
          <w:rPr>
            <w:color w:val="auto"/>
            <w:sz w:val="24"/>
            <w:szCs w:val="24"/>
            <w:rPrChange w:id="1153" w:author="James Howison" w:date="2015-01-09T11:00:00Z">
              <w:rPr>
                <w:sz w:val="24"/>
                <w:szCs w:val="24"/>
              </w:rPr>
            </w:rPrChange>
          </w:rPr>
          <w:t xml:space="preserve">, </w:t>
        </w:r>
        <w:r w:rsidRPr="00A50911">
          <w:rPr>
            <w:i/>
            <w:iCs/>
            <w:color w:val="auto"/>
            <w:sz w:val="24"/>
            <w:szCs w:val="24"/>
            <w:rPrChange w:id="1154" w:author="James Howison" w:date="2015-01-09T11:00:00Z">
              <w:rPr>
                <w:i/>
                <w:iCs/>
                <w:sz w:val="24"/>
                <w:szCs w:val="24"/>
              </w:rPr>
            </w:rPrChange>
          </w:rPr>
          <w:t>16</w:t>
        </w:r>
        <w:r w:rsidRPr="00A50911">
          <w:rPr>
            <w:color w:val="auto"/>
            <w:sz w:val="24"/>
            <w:szCs w:val="24"/>
            <w:rPrChange w:id="1155" w:author="James Howison" w:date="2015-01-09T11:00:00Z">
              <w:rPr>
                <w:sz w:val="24"/>
                <w:szCs w:val="24"/>
              </w:rPr>
            </w:rPrChange>
          </w:rPr>
          <w:t>(2).</w:t>
        </w:r>
        <w:proofErr w:type="gramEnd"/>
      </w:ins>
    </w:p>
    <w:p w14:paraId="176D0906" w14:textId="77777777" w:rsidR="00A50911" w:rsidRPr="00A50911" w:rsidRDefault="00A50911" w:rsidP="00A50911">
      <w:pPr>
        <w:pStyle w:val="Bibliography"/>
        <w:rPr>
          <w:ins w:id="1156" w:author="James Howison" w:date="2015-01-09T11:00:00Z"/>
          <w:color w:val="auto"/>
          <w:sz w:val="24"/>
          <w:szCs w:val="24"/>
          <w:rPrChange w:id="1157" w:author="James Howison" w:date="2015-01-09T11:00:00Z">
            <w:rPr>
              <w:ins w:id="1158" w:author="James Howison" w:date="2015-01-09T11:00:00Z"/>
              <w:sz w:val="24"/>
              <w:szCs w:val="24"/>
            </w:rPr>
          </w:rPrChange>
        </w:rPr>
        <w:pPrChange w:id="1159" w:author="James Howison" w:date="2015-01-09T11:00:00Z">
          <w:pPr>
            <w:widowControl w:val="0"/>
            <w:autoSpaceDE w:val="0"/>
            <w:autoSpaceDN w:val="0"/>
            <w:adjustRightInd w:val="0"/>
          </w:pPr>
        </w:pPrChange>
      </w:pPr>
      <w:proofErr w:type="spellStart"/>
      <w:proofErr w:type="gramStart"/>
      <w:ins w:id="1160" w:author="James Howison" w:date="2015-01-09T11:00:00Z">
        <w:r w:rsidRPr="00A50911">
          <w:rPr>
            <w:color w:val="auto"/>
            <w:sz w:val="24"/>
            <w:szCs w:val="24"/>
            <w:rPrChange w:id="1161" w:author="James Howison" w:date="2015-01-09T11:00:00Z">
              <w:rPr>
                <w:sz w:val="24"/>
                <w:szCs w:val="24"/>
              </w:rPr>
            </w:rPrChange>
          </w:rPr>
          <w:t>Mayernik</w:t>
        </w:r>
        <w:proofErr w:type="spellEnd"/>
        <w:r w:rsidRPr="00A50911">
          <w:rPr>
            <w:color w:val="auto"/>
            <w:sz w:val="24"/>
            <w:szCs w:val="24"/>
            <w:rPrChange w:id="1162" w:author="James Howison" w:date="2015-01-09T11:00:00Z">
              <w:rPr>
                <w:sz w:val="24"/>
                <w:szCs w:val="24"/>
              </w:rPr>
            </w:rPrChange>
          </w:rPr>
          <w:t>, M. S. (2012).</w:t>
        </w:r>
        <w:proofErr w:type="gramEnd"/>
        <w:r w:rsidRPr="00A50911">
          <w:rPr>
            <w:color w:val="auto"/>
            <w:sz w:val="24"/>
            <w:szCs w:val="24"/>
            <w:rPrChange w:id="1163" w:author="James Howison" w:date="2015-01-09T11:00:00Z">
              <w:rPr>
                <w:sz w:val="24"/>
                <w:szCs w:val="24"/>
              </w:rPr>
            </w:rPrChange>
          </w:rPr>
          <w:t xml:space="preserve"> </w:t>
        </w:r>
        <w:proofErr w:type="gramStart"/>
        <w:r w:rsidRPr="00A50911">
          <w:rPr>
            <w:color w:val="auto"/>
            <w:sz w:val="24"/>
            <w:szCs w:val="24"/>
            <w:rPrChange w:id="1164" w:author="James Howison" w:date="2015-01-09T11:00:00Z">
              <w:rPr>
                <w:sz w:val="24"/>
                <w:szCs w:val="24"/>
              </w:rPr>
            </w:rPrChange>
          </w:rPr>
          <w:t>Data citation initiatives and issues.</w:t>
        </w:r>
        <w:proofErr w:type="gramEnd"/>
        <w:r w:rsidRPr="00A50911">
          <w:rPr>
            <w:color w:val="auto"/>
            <w:sz w:val="24"/>
            <w:szCs w:val="24"/>
            <w:rPrChange w:id="1165" w:author="James Howison" w:date="2015-01-09T11:00:00Z">
              <w:rPr>
                <w:sz w:val="24"/>
                <w:szCs w:val="24"/>
              </w:rPr>
            </w:rPrChange>
          </w:rPr>
          <w:t xml:space="preserve"> </w:t>
        </w:r>
        <w:r w:rsidRPr="00A50911">
          <w:rPr>
            <w:i/>
            <w:iCs/>
            <w:color w:val="auto"/>
            <w:sz w:val="24"/>
            <w:szCs w:val="24"/>
            <w:rPrChange w:id="1166" w:author="James Howison" w:date="2015-01-09T11:00:00Z">
              <w:rPr>
                <w:i/>
                <w:iCs/>
                <w:sz w:val="24"/>
                <w:szCs w:val="24"/>
              </w:rPr>
            </w:rPrChange>
          </w:rPr>
          <w:t>Bulletin of the American Society for Information Science and Technology</w:t>
        </w:r>
        <w:r w:rsidRPr="00A50911">
          <w:rPr>
            <w:color w:val="auto"/>
            <w:sz w:val="24"/>
            <w:szCs w:val="24"/>
            <w:rPrChange w:id="1167" w:author="James Howison" w:date="2015-01-09T11:00:00Z">
              <w:rPr>
                <w:sz w:val="24"/>
                <w:szCs w:val="24"/>
              </w:rPr>
            </w:rPrChange>
          </w:rPr>
          <w:t xml:space="preserve">, </w:t>
        </w:r>
        <w:r w:rsidRPr="00A50911">
          <w:rPr>
            <w:i/>
            <w:iCs/>
            <w:color w:val="auto"/>
            <w:sz w:val="24"/>
            <w:szCs w:val="24"/>
            <w:rPrChange w:id="1168" w:author="James Howison" w:date="2015-01-09T11:00:00Z">
              <w:rPr>
                <w:i/>
                <w:iCs/>
                <w:sz w:val="24"/>
                <w:szCs w:val="24"/>
              </w:rPr>
            </w:rPrChange>
          </w:rPr>
          <w:t>38</w:t>
        </w:r>
        <w:r w:rsidRPr="00A50911">
          <w:rPr>
            <w:color w:val="auto"/>
            <w:sz w:val="24"/>
            <w:szCs w:val="24"/>
            <w:rPrChange w:id="1169" w:author="James Howison" w:date="2015-01-09T11:00:00Z">
              <w:rPr>
                <w:sz w:val="24"/>
                <w:szCs w:val="24"/>
              </w:rPr>
            </w:rPrChange>
          </w:rPr>
          <w:t xml:space="preserve">(5), 23–28. </w:t>
        </w:r>
        <w:proofErr w:type="gramStart"/>
        <w:r w:rsidRPr="00A50911">
          <w:rPr>
            <w:color w:val="auto"/>
            <w:sz w:val="24"/>
            <w:szCs w:val="24"/>
            <w:rPrChange w:id="1170" w:author="James Howison" w:date="2015-01-09T11:00:00Z">
              <w:rPr>
                <w:sz w:val="24"/>
                <w:szCs w:val="24"/>
              </w:rPr>
            </w:rPrChange>
          </w:rPr>
          <w:t>doi:10.1002</w:t>
        </w:r>
        <w:proofErr w:type="gramEnd"/>
        <w:r w:rsidRPr="00A50911">
          <w:rPr>
            <w:color w:val="auto"/>
            <w:sz w:val="24"/>
            <w:szCs w:val="24"/>
            <w:rPrChange w:id="1171" w:author="James Howison" w:date="2015-01-09T11:00:00Z">
              <w:rPr>
                <w:sz w:val="24"/>
                <w:szCs w:val="24"/>
              </w:rPr>
            </w:rPrChange>
          </w:rPr>
          <w:t>/bult.2012.1720380508</w:t>
        </w:r>
      </w:ins>
    </w:p>
    <w:p w14:paraId="4CFFE3FA" w14:textId="77777777" w:rsidR="00A50911" w:rsidRPr="00A50911" w:rsidRDefault="00A50911" w:rsidP="00A50911">
      <w:pPr>
        <w:pStyle w:val="Bibliography"/>
        <w:rPr>
          <w:ins w:id="1172" w:author="James Howison" w:date="2015-01-09T11:00:00Z"/>
          <w:color w:val="auto"/>
          <w:sz w:val="24"/>
          <w:szCs w:val="24"/>
          <w:rPrChange w:id="1173" w:author="James Howison" w:date="2015-01-09T11:00:00Z">
            <w:rPr>
              <w:ins w:id="1174" w:author="James Howison" w:date="2015-01-09T11:00:00Z"/>
              <w:sz w:val="24"/>
              <w:szCs w:val="24"/>
            </w:rPr>
          </w:rPrChange>
        </w:rPr>
        <w:pPrChange w:id="1175" w:author="James Howison" w:date="2015-01-09T11:00:00Z">
          <w:pPr>
            <w:widowControl w:val="0"/>
            <w:autoSpaceDE w:val="0"/>
            <w:autoSpaceDN w:val="0"/>
            <w:adjustRightInd w:val="0"/>
          </w:pPr>
        </w:pPrChange>
      </w:pPr>
      <w:proofErr w:type="spellStart"/>
      <w:ins w:id="1176" w:author="James Howison" w:date="2015-01-09T11:00:00Z">
        <w:r w:rsidRPr="00A50911">
          <w:rPr>
            <w:color w:val="auto"/>
            <w:sz w:val="24"/>
            <w:szCs w:val="24"/>
            <w:rPrChange w:id="1177" w:author="James Howison" w:date="2015-01-09T11:00:00Z">
              <w:rPr>
                <w:sz w:val="24"/>
                <w:szCs w:val="24"/>
              </w:rPr>
            </w:rPrChange>
          </w:rPr>
          <w:t>McConahy</w:t>
        </w:r>
        <w:proofErr w:type="spellEnd"/>
        <w:r w:rsidRPr="00A50911">
          <w:rPr>
            <w:color w:val="auto"/>
            <w:sz w:val="24"/>
            <w:szCs w:val="24"/>
            <w:rPrChange w:id="1178" w:author="James Howison" w:date="2015-01-09T11:00:00Z">
              <w:rPr>
                <w:sz w:val="24"/>
                <w:szCs w:val="24"/>
              </w:rPr>
            </w:rPrChange>
          </w:rPr>
          <w:t xml:space="preserve">, A., </w:t>
        </w:r>
        <w:proofErr w:type="spellStart"/>
        <w:r w:rsidRPr="00A50911">
          <w:rPr>
            <w:color w:val="auto"/>
            <w:sz w:val="24"/>
            <w:szCs w:val="24"/>
            <w:rPrChange w:id="1179" w:author="James Howison" w:date="2015-01-09T11:00:00Z">
              <w:rPr>
                <w:sz w:val="24"/>
                <w:szCs w:val="24"/>
              </w:rPr>
            </w:rPrChange>
          </w:rPr>
          <w:t>Eisenbraun</w:t>
        </w:r>
        <w:proofErr w:type="spellEnd"/>
        <w:r w:rsidRPr="00A50911">
          <w:rPr>
            <w:color w:val="auto"/>
            <w:sz w:val="24"/>
            <w:szCs w:val="24"/>
            <w:rPrChange w:id="1180" w:author="James Howison" w:date="2015-01-09T11:00:00Z">
              <w:rPr>
                <w:sz w:val="24"/>
                <w:szCs w:val="24"/>
              </w:rPr>
            </w:rPrChange>
          </w:rPr>
          <w:t xml:space="preserve">, B., Howison, J., Herbsleb, J. D., &amp; </w:t>
        </w:r>
        <w:proofErr w:type="spellStart"/>
        <w:r w:rsidRPr="00A50911">
          <w:rPr>
            <w:color w:val="auto"/>
            <w:sz w:val="24"/>
            <w:szCs w:val="24"/>
            <w:rPrChange w:id="1181" w:author="James Howison" w:date="2015-01-09T11:00:00Z">
              <w:rPr>
                <w:sz w:val="24"/>
                <w:szCs w:val="24"/>
              </w:rPr>
            </w:rPrChange>
          </w:rPr>
          <w:t>Sliz</w:t>
        </w:r>
        <w:proofErr w:type="spellEnd"/>
        <w:r w:rsidRPr="00A50911">
          <w:rPr>
            <w:color w:val="auto"/>
            <w:sz w:val="24"/>
            <w:szCs w:val="24"/>
            <w:rPrChange w:id="1182" w:author="James Howison" w:date="2015-01-09T11:00:00Z">
              <w:rPr>
                <w:sz w:val="24"/>
                <w:szCs w:val="24"/>
              </w:rPr>
            </w:rPrChange>
          </w:rPr>
          <w:t xml:space="preserve">, P. (2012). </w:t>
        </w:r>
        <w:proofErr w:type="gramStart"/>
        <w:r w:rsidRPr="00A50911">
          <w:rPr>
            <w:color w:val="auto"/>
            <w:sz w:val="24"/>
            <w:szCs w:val="24"/>
            <w:rPrChange w:id="1183" w:author="James Howison" w:date="2015-01-09T11:00:00Z">
              <w:rPr>
                <w:sz w:val="24"/>
                <w:szCs w:val="24"/>
              </w:rPr>
            </w:rPrChange>
          </w:rPr>
          <w:t>Techniques for Monitoring Runtime Architectures of Socio-technical Ecosystems.</w:t>
        </w:r>
        <w:proofErr w:type="gramEnd"/>
        <w:r w:rsidRPr="00A50911">
          <w:rPr>
            <w:color w:val="auto"/>
            <w:sz w:val="24"/>
            <w:szCs w:val="24"/>
            <w:rPrChange w:id="1184" w:author="James Howison" w:date="2015-01-09T11:00:00Z">
              <w:rPr>
                <w:sz w:val="24"/>
                <w:szCs w:val="24"/>
              </w:rPr>
            </w:rPrChange>
          </w:rPr>
          <w:t xml:space="preserve"> </w:t>
        </w:r>
        <w:proofErr w:type="gramStart"/>
        <w:r w:rsidRPr="00A50911">
          <w:rPr>
            <w:color w:val="auto"/>
            <w:sz w:val="24"/>
            <w:szCs w:val="24"/>
            <w:rPrChange w:id="1185" w:author="James Howison" w:date="2015-01-09T11:00:00Z">
              <w:rPr>
                <w:sz w:val="24"/>
                <w:szCs w:val="24"/>
              </w:rPr>
            </w:rPrChange>
          </w:rPr>
          <w:t xml:space="preserve">In </w:t>
        </w:r>
        <w:r w:rsidRPr="00A50911">
          <w:rPr>
            <w:i/>
            <w:iCs/>
            <w:color w:val="auto"/>
            <w:sz w:val="24"/>
            <w:szCs w:val="24"/>
            <w:rPrChange w:id="1186" w:author="James Howison" w:date="2015-01-09T11:00:00Z">
              <w:rPr>
                <w:i/>
                <w:iCs/>
                <w:sz w:val="24"/>
                <w:szCs w:val="24"/>
              </w:rPr>
            </w:rPrChange>
          </w:rPr>
          <w:t>Workshop on Data-Intensive Collaboration in Science and Engineering (CSCW 2012)</w:t>
        </w:r>
        <w:r w:rsidRPr="00A50911">
          <w:rPr>
            <w:color w:val="auto"/>
            <w:sz w:val="24"/>
            <w:szCs w:val="24"/>
            <w:rPrChange w:id="1187" w:author="James Howison" w:date="2015-01-09T11:00:00Z">
              <w:rPr>
                <w:sz w:val="24"/>
                <w:szCs w:val="24"/>
              </w:rPr>
            </w:rPrChange>
          </w:rPr>
          <w:t>.</w:t>
        </w:r>
        <w:proofErr w:type="gramEnd"/>
      </w:ins>
    </w:p>
    <w:p w14:paraId="0FD9BB86" w14:textId="77777777" w:rsidR="00A50911" w:rsidRPr="00A50911" w:rsidRDefault="00A50911" w:rsidP="00A50911">
      <w:pPr>
        <w:pStyle w:val="Bibliography"/>
        <w:rPr>
          <w:ins w:id="1188" w:author="James Howison" w:date="2015-01-09T11:00:00Z"/>
          <w:color w:val="auto"/>
          <w:sz w:val="24"/>
          <w:szCs w:val="24"/>
          <w:rPrChange w:id="1189" w:author="James Howison" w:date="2015-01-09T11:00:00Z">
            <w:rPr>
              <w:ins w:id="1190" w:author="James Howison" w:date="2015-01-09T11:00:00Z"/>
              <w:sz w:val="24"/>
              <w:szCs w:val="24"/>
            </w:rPr>
          </w:rPrChange>
        </w:rPr>
        <w:pPrChange w:id="1191" w:author="James Howison" w:date="2015-01-09T11:00:00Z">
          <w:pPr>
            <w:widowControl w:val="0"/>
            <w:autoSpaceDE w:val="0"/>
            <w:autoSpaceDN w:val="0"/>
            <w:adjustRightInd w:val="0"/>
          </w:pPr>
        </w:pPrChange>
      </w:pPr>
      <w:ins w:id="1192" w:author="James Howison" w:date="2015-01-09T11:00:00Z">
        <w:r w:rsidRPr="00A50911">
          <w:rPr>
            <w:color w:val="auto"/>
            <w:sz w:val="24"/>
            <w:szCs w:val="24"/>
            <w:rPrChange w:id="1193" w:author="James Howison" w:date="2015-01-09T11:00:00Z">
              <w:rPr>
                <w:sz w:val="24"/>
                <w:szCs w:val="24"/>
              </w:rPr>
            </w:rPrChange>
          </w:rPr>
          <w:t xml:space="preserve">McCullough, B. D., </w:t>
        </w:r>
        <w:proofErr w:type="spellStart"/>
        <w:r w:rsidRPr="00A50911">
          <w:rPr>
            <w:color w:val="auto"/>
            <w:sz w:val="24"/>
            <w:szCs w:val="24"/>
            <w:rPrChange w:id="1194" w:author="James Howison" w:date="2015-01-09T11:00:00Z">
              <w:rPr>
                <w:sz w:val="24"/>
                <w:szCs w:val="24"/>
              </w:rPr>
            </w:rPrChange>
          </w:rPr>
          <w:t>McGeary</w:t>
        </w:r>
        <w:proofErr w:type="spellEnd"/>
        <w:r w:rsidRPr="00A50911">
          <w:rPr>
            <w:color w:val="auto"/>
            <w:sz w:val="24"/>
            <w:szCs w:val="24"/>
            <w:rPrChange w:id="1195" w:author="James Howison" w:date="2015-01-09T11:00:00Z">
              <w:rPr>
                <w:sz w:val="24"/>
                <w:szCs w:val="24"/>
              </w:rPr>
            </w:rPrChange>
          </w:rPr>
          <w:t xml:space="preserve">, K. A., &amp; Harrison, T. D. (2006). </w:t>
        </w:r>
        <w:proofErr w:type="gramStart"/>
        <w:r w:rsidRPr="00A50911">
          <w:rPr>
            <w:color w:val="auto"/>
            <w:sz w:val="24"/>
            <w:szCs w:val="24"/>
            <w:rPrChange w:id="1196" w:author="James Howison" w:date="2015-01-09T11:00:00Z">
              <w:rPr>
                <w:sz w:val="24"/>
                <w:szCs w:val="24"/>
              </w:rPr>
            </w:rPrChange>
          </w:rPr>
          <w:t>Lessons from the JMCB Archive.</w:t>
        </w:r>
        <w:proofErr w:type="gramEnd"/>
        <w:r w:rsidRPr="00A50911">
          <w:rPr>
            <w:color w:val="auto"/>
            <w:sz w:val="24"/>
            <w:szCs w:val="24"/>
            <w:rPrChange w:id="1197" w:author="James Howison" w:date="2015-01-09T11:00:00Z">
              <w:rPr>
                <w:sz w:val="24"/>
                <w:szCs w:val="24"/>
              </w:rPr>
            </w:rPrChange>
          </w:rPr>
          <w:t xml:space="preserve"> </w:t>
        </w:r>
        <w:r w:rsidRPr="00A50911">
          <w:rPr>
            <w:i/>
            <w:iCs/>
            <w:color w:val="auto"/>
            <w:sz w:val="24"/>
            <w:szCs w:val="24"/>
            <w:rPrChange w:id="1198" w:author="James Howison" w:date="2015-01-09T11:00:00Z">
              <w:rPr>
                <w:i/>
                <w:iCs/>
                <w:sz w:val="24"/>
                <w:szCs w:val="24"/>
              </w:rPr>
            </w:rPrChange>
          </w:rPr>
          <w:t>Journal of Money, Credit, and Banking</w:t>
        </w:r>
        <w:r w:rsidRPr="00A50911">
          <w:rPr>
            <w:color w:val="auto"/>
            <w:sz w:val="24"/>
            <w:szCs w:val="24"/>
            <w:rPrChange w:id="1199" w:author="James Howison" w:date="2015-01-09T11:00:00Z">
              <w:rPr>
                <w:sz w:val="24"/>
                <w:szCs w:val="24"/>
              </w:rPr>
            </w:rPrChange>
          </w:rPr>
          <w:t xml:space="preserve">, </w:t>
        </w:r>
        <w:r w:rsidRPr="00A50911">
          <w:rPr>
            <w:i/>
            <w:iCs/>
            <w:color w:val="auto"/>
            <w:sz w:val="24"/>
            <w:szCs w:val="24"/>
            <w:rPrChange w:id="1200" w:author="James Howison" w:date="2015-01-09T11:00:00Z">
              <w:rPr>
                <w:i/>
                <w:iCs/>
                <w:sz w:val="24"/>
                <w:szCs w:val="24"/>
              </w:rPr>
            </w:rPrChange>
          </w:rPr>
          <w:t>38</w:t>
        </w:r>
        <w:r w:rsidRPr="00A50911">
          <w:rPr>
            <w:color w:val="auto"/>
            <w:sz w:val="24"/>
            <w:szCs w:val="24"/>
            <w:rPrChange w:id="1201" w:author="James Howison" w:date="2015-01-09T11:00:00Z">
              <w:rPr>
                <w:sz w:val="24"/>
                <w:szCs w:val="24"/>
              </w:rPr>
            </w:rPrChange>
          </w:rPr>
          <w:t>(4), 1093–1107.</w:t>
        </w:r>
      </w:ins>
    </w:p>
    <w:p w14:paraId="2EFBC505" w14:textId="77777777" w:rsidR="00A50911" w:rsidRPr="00A50911" w:rsidRDefault="00A50911" w:rsidP="00A50911">
      <w:pPr>
        <w:pStyle w:val="Bibliography"/>
        <w:rPr>
          <w:ins w:id="1202" w:author="James Howison" w:date="2015-01-09T11:00:00Z"/>
          <w:color w:val="auto"/>
          <w:sz w:val="24"/>
          <w:szCs w:val="24"/>
          <w:rPrChange w:id="1203" w:author="James Howison" w:date="2015-01-09T11:00:00Z">
            <w:rPr>
              <w:ins w:id="1204" w:author="James Howison" w:date="2015-01-09T11:00:00Z"/>
              <w:sz w:val="24"/>
              <w:szCs w:val="24"/>
            </w:rPr>
          </w:rPrChange>
        </w:rPr>
        <w:pPrChange w:id="1205" w:author="James Howison" w:date="2015-01-09T11:00:00Z">
          <w:pPr>
            <w:widowControl w:val="0"/>
            <w:autoSpaceDE w:val="0"/>
            <w:autoSpaceDN w:val="0"/>
            <w:adjustRightInd w:val="0"/>
          </w:pPr>
        </w:pPrChange>
      </w:pPr>
      <w:proofErr w:type="gramStart"/>
      <w:ins w:id="1206" w:author="James Howison" w:date="2015-01-09T11:00:00Z">
        <w:r w:rsidRPr="00A50911">
          <w:rPr>
            <w:color w:val="auto"/>
            <w:sz w:val="24"/>
            <w:szCs w:val="24"/>
            <w:rPrChange w:id="1207" w:author="James Howison" w:date="2015-01-09T11:00:00Z">
              <w:rPr>
                <w:sz w:val="24"/>
                <w:szCs w:val="24"/>
              </w:rPr>
            </w:rPrChange>
          </w:rPr>
          <w:t xml:space="preserve">McLennan, M., &amp; </w:t>
        </w:r>
        <w:proofErr w:type="spellStart"/>
        <w:r w:rsidRPr="00A50911">
          <w:rPr>
            <w:color w:val="auto"/>
            <w:sz w:val="24"/>
            <w:szCs w:val="24"/>
            <w:rPrChange w:id="1208" w:author="James Howison" w:date="2015-01-09T11:00:00Z">
              <w:rPr>
                <w:sz w:val="24"/>
                <w:szCs w:val="24"/>
              </w:rPr>
            </w:rPrChange>
          </w:rPr>
          <w:t>Kennell</w:t>
        </w:r>
        <w:proofErr w:type="spellEnd"/>
        <w:r w:rsidRPr="00A50911">
          <w:rPr>
            <w:color w:val="auto"/>
            <w:sz w:val="24"/>
            <w:szCs w:val="24"/>
            <w:rPrChange w:id="1209" w:author="James Howison" w:date="2015-01-09T11:00:00Z">
              <w:rPr>
                <w:sz w:val="24"/>
                <w:szCs w:val="24"/>
              </w:rPr>
            </w:rPrChange>
          </w:rPr>
          <w:t>, R. (2010).</w:t>
        </w:r>
        <w:proofErr w:type="gramEnd"/>
        <w:r w:rsidRPr="00A50911">
          <w:rPr>
            <w:color w:val="auto"/>
            <w:sz w:val="24"/>
            <w:szCs w:val="24"/>
            <w:rPrChange w:id="1210" w:author="James Howison" w:date="2015-01-09T11:00:00Z">
              <w:rPr>
                <w:sz w:val="24"/>
                <w:szCs w:val="24"/>
              </w:rPr>
            </w:rPrChange>
          </w:rPr>
          <w:t xml:space="preserve"> </w:t>
        </w:r>
        <w:proofErr w:type="spellStart"/>
        <w:r w:rsidRPr="00A50911">
          <w:rPr>
            <w:color w:val="auto"/>
            <w:sz w:val="24"/>
            <w:szCs w:val="24"/>
            <w:rPrChange w:id="1211" w:author="James Howison" w:date="2015-01-09T11:00:00Z">
              <w:rPr>
                <w:sz w:val="24"/>
                <w:szCs w:val="24"/>
              </w:rPr>
            </w:rPrChange>
          </w:rPr>
          <w:t>HUBzero</w:t>
        </w:r>
        <w:proofErr w:type="spellEnd"/>
        <w:r w:rsidRPr="00A50911">
          <w:rPr>
            <w:color w:val="auto"/>
            <w:sz w:val="24"/>
            <w:szCs w:val="24"/>
            <w:rPrChange w:id="1212" w:author="James Howison" w:date="2015-01-09T11:00:00Z">
              <w:rPr>
                <w:sz w:val="24"/>
                <w:szCs w:val="24"/>
              </w:rPr>
            </w:rPrChange>
          </w:rPr>
          <w:t xml:space="preserve">: A Platform for Dissemination and Collaboration in Computational Science and Engineering. </w:t>
        </w:r>
        <w:r w:rsidRPr="00A50911">
          <w:rPr>
            <w:i/>
            <w:iCs/>
            <w:color w:val="auto"/>
            <w:sz w:val="24"/>
            <w:szCs w:val="24"/>
            <w:rPrChange w:id="1213" w:author="James Howison" w:date="2015-01-09T11:00:00Z">
              <w:rPr>
                <w:i/>
                <w:iCs/>
                <w:sz w:val="24"/>
                <w:szCs w:val="24"/>
              </w:rPr>
            </w:rPrChange>
          </w:rPr>
          <w:t>Computing in Science &amp; Engineering</w:t>
        </w:r>
        <w:r w:rsidRPr="00A50911">
          <w:rPr>
            <w:color w:val="auto"/>
            <w:sz w:val="24"/>
            <w:szCs w:val="24"/>
            <w:rPrChange w:id="1214" w:author="James Howison" w:date="2015-01-09T11:00:00Z">
              <w:rPr>
                <w:sz w:val="24"/>
                <w:szCs w:val="24"/>
              </w:rPr>
            </w:rPrChange>
          </w:rPr>
          <w:t xml:space="preserve">, </w:t>
        </w:r>
        <w:r w:rsidRPr="00A50911">
          <w:rPr>
            <w:i/>
            <w:iCs/>
            <w:color w:val="auto"/>
            <w:sz w:val="24"/>
            <w:szCs w:val="24"/>
            <w:rPrChange w:id="1215" w:author="James Howison" w:date="2015-01-09T11:00:00Z">
              <w:rPr>
                <w:i/>
                <w:iCs/>
                <w:sz w:val="24"/>
                <w:szCs w:val="24"/>
              </w:rPr>
            </w:rPrChange>
          </w:rPr>
          <w:t>12</w:t>
        </w:r>
        <w:r w:rsidRPr="00A50911">
          <w:rPr>
            <w:color w:val="auto"/>
            <w:sz w:val="24"/>
            <w:szCs w:val="24"/>
            <w:rPrChange w:id="1216" w:author="James Howison" w:date="2015-01-09T11:00:00Z">
              <w:rPr>
                <w:sz w:val="24"/>
                <w:szCs w:val="24"/>
              </w:rPr>
            </w:rPrChange>
          </w:rPr>
          <w:t xml:space="preserve">(2), </w:t>
        </w:r>
        <w:proofErr w:type="gramStart"/>
        <w:r w:rsidRPr="00A50911">
          <w:rPr>
            <w:color w:val="auto"/>
            <w:sz w:val="24"/>
            <w:szCs w:val="24"/>
            <w:rPrChange w:id="1217" w:author="James Howison" w:date="2015-01-09T11:00:00Z">
              <w:rPr>
                <w:sz w:val="24"/>
                <w:szCs w:val="24"/>
              </w:rPr>
            </w:rPrChange>
          </w:rPr>
          <w:t>48</w:t>
        </w:r>
        <w:proofErr w:type="gramEnd"/>
        <w:r w:rsidRPr="00A50911">
          <w:rPr>
            <w:color w:val="auto"/>
            <w:sz w:val="24"/>
            <w:szCs w:val="24"/>
            <w:rPrChange w:id="1218" w:author="James Howison" w:date="2015-01-09T11:00:00Z">
              <w:rPr>
                <w:sz w:val="24"/>
                <w:szCs w:val="24"/>
              </w:rPr>
            </w:rPrChange>
          </w:rPr>
          <w:t xml:space="preserve">–53. </w:t>
        </w:r>
        <w:proofErr w:type="gramStart"/>
        <w:r w:rsidRPr="00A50911">
          <w:rPr>
            <w:color w:val="auto"/>
            <w:sz w:val="24"/>
            <w:szCs w:val="24"/>
            <w:rPrChange w:id="1219" w:author="James Howison" w:date="2015-01-09T11:00:00Z">
              <w:rPr>
                <w:sz w:val="24"/>
                <w:szCs w:val="24"/>
              </w:rPr>
            </w:rPrChange>
          </w:rPr>
          <w:t>doi:10.1109</w:t>
        </w:r>
        <w:proofErr w:type="gramEnd"/>
        <w:r w:rsidRPr="00A50911">
          <w:rPr>
            <w:color w:val="auto"/>
            <w:sz w:val="24"/>
            <w:szCs w:val="24"/>
            <w:rPrChange w:id="1220" w:author="James Howison" w:date="2015-01-09T11:00:00Z">
              <w:rPr>
                <w:sz w:val="24"/>
                <w:szCs w:val="24"/>
              </w:rPr>
            </w:rPrChange>
          </w:rPr>
          <w:t>/MCSE.2010.41</w:t>
        </w:r>
      </w:ins>
    </w:p>
    <w:p w14:paraId="0BC21348" w14:textId="77777777" w:rsidR="00A50911" w:rsidRPr="00A50911" w:rsidRDefault="00A50911" w:rsidP="00A50911">
      <w:pPr>
        <w:pStyle w:val="Bibliography"/>
        <w:rPr>
          <w:ins w:id="1221" w:author="James Howison" w:date="2015-01-09T11:00:00Z"/>
          <w:color w:val="auto"/>
          <w:sz w:val="24"/>
          <w:szCs w:val="24"/>
          <w:rPrChange w:id="1222" w:author="James Howison" w:date="2015-01-09T11:00:00Z">
            <w:rPr>
              <w:ins w:id="1223" w:author="James Howison" w:date="2015-01-09T11:00:00Z"/>
              <w:sz w:val="24"/>
              <w:szCs w:val="24"/>
            </w:rPr>
          </w:rPrChange>
        </w:rPr>
        <w:pPrChange w:id="1224" w:author="James Howison" w:date="2015-01-09T11:00:00Z">
          <w:pPr>
            <w:widowControl w:val="0"/>
            <w:autoSpaceDE w:val="0"/>
            <w:autoSpaceDN w:val="0"/>
            <w:adjustRightInd w:val="0"/>
          </w:pPr>
        </w:pPrChange>
      </w:pPr>
      <w:ins w:id="1225" w:author="James Howison" w:date="2015-01-09T11:00:00Z">
        <w:r w:rsidRPr="00A50911">
          <w:rPr>
            <w:color w:val="auto"/>
            <w:sz w:val="24"/>
            <w:szCs w:val="24"/>
            <w:rPrChange w:id="1226" w:author="James Howison" w:date="2015-01-09T11:00:00Z">
              <w:rPr>
                <w:sz w:val="24"/>
                <w:szCs w:val="24"/>
              </w:rPr>
            </w:rPrChange>
          </w:rPr>
          <w:t xml:space="preserve">Mooney, H., &amp; Newton, M. (2012). The Anatomy of a Data Citation: Discovery, Reuse, and Credit. </w:t>
        </w:r>
        <w:proofErr w:type="gramStart"/>
        <w:r w:rsidRPr="00A50911">
          <w:rPr>
            <w:i/>
            <w:iCs/>
            <w:color w:val="auto"/>
            <w:sz w:val="24"/>
            <w:szCs w:val="24"/>
            <w:rPrChange w:id="1227" w:author="James Howison" w:date="2015-01-09T11:00:00Z">
              <w:rPr>
                <w:i/>
                <w:iCs/>
                <w:sz w:val="24"/>
                <w:szCs w:val="24"/>
              </w:rPr>
            </w:rPrChange>
          </w:rPr>
          <w:t>Journal of Librarianship &amp; Scholarly Communication</w:t>
        </w:r>
        <w:r w:rsidRPr="00A50911">
          <w:rPr>
            <w:color w:val="auto"/>
            <w:sz w:val="24"/>
            <w:szCs w:val="24"/>
            <w:rPrChange w:id="1228" w:author="James Howison" w:date="2015-01-09T11:00:00Z">
              <w:rPr>
                <w:sz w:val="24"/>
                <w:szCs w:val="24"/>
              </w:rPr>
            </w:rPrChange>
          </w:rPr>
          <w:t xml:space="preserve">, </w:t>
        </w:r>
        <w:r w:rsidRPr="00A50911">
          <w:rPr>
            <w:i/>
            <w:iCs/>
            <w:color w:val="auto"/>
            <w:sz w:val="24"/>
            <w:szCs w:val="24"/>
            <w:rPrChange w:id="1229" w:author="James Howison" w:date="2015-01-09T11:00:00Z">
              <w:rPr>
                <w:i/>
                <w:iCs/>
                <w:sz w:val="24"/>
                <w:szCs w:val="24"/>
              </w:rPr>
            </w:rPrChange>
          </w:rPr>
          <w:t>1</w:t>
        </w:r>
        <w:r w:rsidRPr="00A50911">
          <w:rPr>
            <w:color w:val="auto"/>
            <w:sz w:val="24"/>
            <w:szCs w:val="24"/>
            <w:rPrChange w:id="1230" w:author="James Howison" w:date="2015-01-09T11:00:00Z">
              <w:rPr>
                <w:sz w:val="24"/>
                <w:szCs w:val="24"/>
              </w:rPr>
            </w:rPrChange>
          </w:rPr>
          <w:t>(1).</w:t>
        </w:r>
        <w:proofErr w:type="gramEnd"/>
        <w:r w:rsidRPr="00A50911">
          <w:rPr>
            <w:color w:val="auto"/>
            <w:sz w:val="24"/>
            <w:szCs w:val="24"/>
            <w:rPrChange w:id="1231" w:author="James Howison" w:date="2015-01-09T11:00:00Z">
              <w:rPr>
                <w:sz w:val="24"/>
                <w:szCs w:val="24"/>
              </w:rPr>
            </w:rPrChange>
          </w:rPr>
          <w:t xml:space="preserve"> Retrieved from http://search.ebscohost.com/login.aspx</w:t>
        </w:r>
        <w:proofErr w:type="gramStart"/>
        <w:r w:rsidRPr="00A50911">
          <w:rPr>
            <w:color w:val="auto"/>
            <w:sz w:val="24"/>
            <w:szCs w:val="24"/>
            <w:rPrChange w:id="1232" w:author="James Howison" w:date="2015-01-09T11:00:00Z">
              <w:rPr>
                <w:sz w:val="24"/>
                <w:szCs w:val="24"/>
              </w:rPr>
            </w:rPrChange>
          </w:rPr>
          <w:t>?direct</w:t>
        </w:r>
        <w:proofErr w:type="gramEnd"/>
        <w:r w:rsidRPr="00A50911">
          <w:rPr>
            <w:color w:val="auto"/>
            <w:sz w:val="24"/>
            <w:szCs w:val="24"/>
            <w:rPrChange w:id="1233" w:author="James Howison" w:date="2015-01-09T11:00:00Z">
              <w:rPr>
                <w:sz w:val="24"/>
                <w:szCs w:val="24"/>
              </w:rPr>
            </w:rPrChange>
          </w:rPr>
          <w:t>=true&amp;profile=ehost&amp;scope=site&amp;authtype=crawler&amp;jrnl=21623309&amp;AN=81282417&amp;h=KyFyGvBtN1pUxKw268SjCV8MjJr6S95LPW0W5IUyE2UbpAfhmb2UQEdO7j2QXMwHK1XVdxKSNa5SIyrCV3Bf%2FA%3D%3D&amp;crl=c</w:t>
        </w:r>
      </w:ins>
    </w:p>
    <w:p w14:paraId="2F6A690E" w14:textId="77777777" w:rsidR="00A50911" w:rsidRPr="00A50911" w:rsidRDefault="00A50911" w:rsidP="00A50911">
      <w:pPr>
        <w:pStyle w:val="Bibliography"/>
        <w:rPr>
          <w:ins w:id="1234" w:author="James Howison" w:date="2015-01-09T11:00:00Z"/>
          <w:color w:val="auto"/>
          <w:sz w:val="24"/>
          <w:szCs w:val="24"/>
          <w:rPrChange w:id="1235" w:author="James Howison" w:date="2015-01-09T11:00:00Z">
            <w:rPr>
              <w:ins w:id="1236" w:author="James Howison" w:date="2015-01-09T11:00:00Z"/>
              <w:sz w:val="24"/>
              <w:szCs w:val="24"/>
            </w:rPr>
          </w:rPrChange>
        </w:rPr>
        <w:pPrChange w:id="1237" w:author="James Howison" w:date="2015-01-09T11:00:00Z">
          <w:pPr>
            <w:widowControl w:val="0"/>
            <w:autoSpaceDE w:val="0"/>
            <w:autoSpaceDN w:val="0"/>
            <w:adjustRightInd w:val="0"/>
          </w:pPr>
        </w:pPrChange>
      </w:pPr>
      <w:proofErr w:type="spellStart"/>
      <w:ins w:id="1238" w:author="James Howison" w:date="2015-01-09T11:00:00Z">
        <w:r w:rsidRPr="00A50911">
          <w:rPr>
            <w:color w:val="auto"/>
            <w:sz w:val="24"/>
            <w:szCs w:val="24"/>
            <w:rPrChange w:id="1239" w:author="James Howison" w:date="2015-01-09T11:00:00Z">
              <w:rPr>
                <w:sz w:val="24"/>
                <w:szCs w:val="24"/>
              </w:rPr>
            </w:rPrChange>
          </w:rPr>
          <w:t>Moravcsik</w:t>
        </w:r>
        <w:proofErr w:type="spellEnd"/>
        <w:r w:rsidRPr="00A50911">
          <w:rPr>
            <w:color w:val="auto"/>
            <w:sz w:val="24"/>
            <w:szCs w:val="24"/>
            <w:rPrChange w:id="1240" w:author="James Howison" w:date="2015-01-09T11:00:00Z">
              <w:rPr>
                <w:sz w:val="24"/>
                <w:szCs w:val="24"/>
              </w:rPr>
            </w:rPrChange>
          </w:rPr>
          <w:t xml:space="preserve">, M. J., &amp; </w:t>
        </w:r>
        <w:proofErr w:type="spellStart"/>
        <w:r w:rsidRPr="00A50911">
          <w:rPr>
            <w:color w:val="auto"/>
            <w:sz w:val="24"/>
            <w:szCs w:val="24"/>
            <w:rPrChange w:id="1241" w:author="James Howison" w:date="2015-01-09T11:00:00Z">
              <w:rPr>
                <w:sz w:val="24"/>
                <w:szCs w:val="24"/>
              </w:rPr>
            </w:rPrChange>
          </w:rPr>
          <w:t>Murugesan</w:t>
        </w:r>
        <w:proofErr w:type="spellEnd"/>
        <w:r w:rsidRPr="00A50911">
          <w:rPr>
            <w:color w:val="auto"/>
            <w:sz w:val="24"/>
            <w:szCs w:val="24"/>
            <w:rPrChange w:id="1242" w:author="James Howison" w:date="2015-01-09T11:00:00Z">
              <w:rPr>
                <w:sz w:val="24"/>
                <w:szCs w:val="24"/>
              </w:rPr>
            </w:rPrChange>
          </w:rPr>
          <w:t xml:space="preserve">, P. (1975). </w:t>
        </w:r>
        <w:proofErr w:type="gramStart"/>
        <w:r w:rsidRPr="00A50911">
          <w:rPr>
            <w:color w:val="auto"/>
            <w:sz w:val="24"/>
            <w:szCs w:val="24"/>
            <w:rPrChange w:id="1243" w:author="James Howison" w:date="2015-01-09T11:00:00Z">
              <w:rPr>
                <w:sz w:val="24"/>
                <w:szCs w:val="24"/>
              </w:rPr>
            </w:rPrChange>
          </w:rPr>
          <w:t>Some Results on the Function and Quality of Citations.</w:t>
        </w:r>
        <w:proofErr w:type="gramEnd"/>
        <w:r w:rsidRPr="00A50911">
          <w:rPr>
            <w:color w:val="auto"/>
            <w:sz w:val="24"/>
            <w:szCs w:val="24"/>
            <w:rPrChange w:id="1244" w:author="James Howison" w:date="2015-01-09T11:00:00Z">
              <w:rPr>
                <w:sz w:val="24"/>
                <w:szCs w:val="24"/>
              </w:rPr>
            </w:rPrChange>
          </w:rPr>
          <w:t xml:space="preserve"> </w:t>
        </w:r>
        <w:r w:rsidRPr="00A50911">
          <w:rPr>
            <w:i/>
            <w:iCs/>
            <w:color w:val="auto"/>
            <w:sz w:val="24"/>
            <w:szCs w:val="24"/>
            <w:rPrChange w:id="1245" w:author="James Howison" w:date="2015-01-09T11:00:00Z">
              <w:rPr>
                <w:i/>
                <w:iCs/>
                <w:sz w:val="24"/>
                <w:szCs w:val="24"/>
              </w:rPr>
            </w:rPrChange>
          </w:rPr>
          <w:t>Social Studies of Science</w:t>
        </w:r>
        <w:r w:rsidRPr="00A50911">
          <w:rPr>
            <w:color w:val="auto"/>
            <w:sz w:val="24"/>
            <w:szCs w:val="24"/>
            <w:rPrChange w:id="1246" w:author="James Howison" w:date="2015-01-09T11:00:00Z">
              <w:rPr>
                <w:sz w:val="24"/>
                <w:szCs w:val="24"/>
              </w:rPr>
            </w:rPrChange>
          </w:rPr>
          <w:t xml:space="preserve">, </w:t>
        </w:r>
        <w:r w:rsidRPr="00A50911">
          <w:rPr>
            <w:i/>
            <w:iCs/>
            <w:color w:val="auto"/>
            <w:sz w:val="24"/>
            <w:szCs w:val="24"/>
            <w:rPrChange w:id="1247" w:author="James Howison" w:date="2015-01-09T11:00:00Z">
              <w:rPr>
                <w:i/>
                <w:iCs/>
                <w:sz w:val="24"/>
                <w:szCs w:val="24"/>
              </w:rPr>
            </w:rPrChange>
          </w:rPr>
          <w:t>5</w:t>
        </w:r>
        <w:r w:rsidRPr="00A50911">
          <w:rPr>
            <w:color w:val="auto"/>
            <w:sz w:val="24"/>
            <w:szCs w:val="24"/>
            <w:rPrChange w:id="1248" w:author="James Howison" w:date="2015-01-09T11:00:00Z">
              <w:rPr>
                <w:sz w:val="24"/>
                <w:szCs w:val="24"/>
              </w:rPr>
            </w:rPrChange>
          </w:rPr>
          <w:t xml:space="preserve">(1), 86–92. </w:t>
        </w:r>
        <w:proofErr w:type="gramStart"/>
        <w:r w:rsidRPr="00A50911">
          <w:rPr>
            <w:color w:val="auto"/>
            <w:sz w:val="24"/>
            <w:szCs w:val="24"/>
            <w:rPrChange w:id="1249" w:author="James Howison" w:date="2015-01-09T11:00:00Z">
              <w:rPr>
                <w:sz w:val="24"/>
                <w:szCs w:val="24"/>
              </w:rPr>
            </w:rPrChange>
          </w:rPr>
          <w:t>doi:10.2307</w:t>
        </w:r>
        <w:proofErr w:type="gramEnd"/>
        <w:r w:rsidRPr="00A50911">
          <w:rPr>
            <w:color w:val="auto"/>
            <w:sz w:val="24"/>
            <w:szCs w:val="24"/>
            <w:rPrChange w:id="1250" w:author="James Howison" w:date="2015-01-09T11:00:00Z">
              <w:rPr>
                <w:sz w:val="24"/>
                <w:szCs w:val="24"/>
              </w:rPr>
            </w:rPrChange>
          </w:rPr>
          <w:t>/284557</w:t>
        </w:r>
      </w:ins>
    </w:p>
    <w:p w14:paraId="204D04E5" w14:textId="77777777" w:rsidR="00A50911" w:rsidRPr="00A50911" w:rsidRDefault="00A50911" w:rsidP="00A50911">
      <w:pPr>
        <w:pStyle w:val="Bibliography"/>
        <w:rPr>
          <w:ins w:id="1251" w:author="James Howison" w:date="2015-01-09T11:00:00Z"/>
          <w:color w:val="auto"/>
          <w:sz w:val="24"/>
          <w:szCs w:val="24"/>
          <w:rPrChange w:id="1252" w:author="James Howison" w:date="2015-01-09T11:00:00Z">
            <w:rPr>
              <w:ins w:id="1253" w:author="James Howison" w:date="2015-01-09T11:00:00Z"/>
              <w:sz w:val="24"/>
              <w:szCs w:val="24"/>
            </w:rPr>
          </w:rPrChange>
        </w:rPr>
        <w:pPrChange w:id="1254" w:author="James Howison" w:date="2015-01-09T11:00:00Z">
          <w:pPr>
            <w:widowControl w:val="0"/>
            <w:autoSpaceDE w:val="0"/>
            <w:autoSpaceDN w:val="0"/>
            <w:adjustRightInd w:val="0"/>
          </w:pPr>
        </w:pPrChange>
      </w:pPr>
      <w:proofErr w:type="spellStart"/>
      <w:ins w:id="1255" w:author="James Howison" w:date="2015-01-09T11:00:00Z">
        <w:r w:rsidRPr="00A50911">
          <w:rPr>
            <w:color w:val="auto"/>
            <w:sz w:val="24"/>
            <w:szCs w:val="24"/>
            <w:rPrChange w:id="1256" w:author="James Howison" w:date="2015-01-09T11:00:00Z">
              <w:rPr>
                <w:sz w:val="24"/>
                <w:szCs w:val="24"/>
              </w:rPr>
            </w:rPrChange>
          </w:rPr>
          <w:t>Newcombe</w:t>
        </w:r>
        <w:proofErr w:type="spellEnd"/>
        <w:r w:rsidRPr="00A50911">
          <w:rPr>
            <w:color w:val="auto"/>
            <w:sz w:val="24"/>
            <w:szCs w:val="24"/>
            <w:rPrChange w:id="1257" w:author="James Howison" w:date="2015-01-09T11:00:00Z">
              <w:rPr>
                <w:sz w:val="24"/>
                <w:szCs w:val="24"/>
              </w:rPr>
            </w:rPrChange>
          </w:rPr>
          <w:t xml:space="preserve">, R. G. (1998). Interval estimation for the difference between independent proportions: comparison of eleven methods. </w:t>
        </w:r>
        <w:r w:rsidRPr="00A50911">
          <w:rPr>
            <w:i/>
            <w:iCs/>
            <w:color w:val="auto"/>
            <w:sz w:val="24"/>
            <w:szCs w:val="24"/>
            <w:rPrChange w:id="1258" w:author="James Howison" w:date="2015-01-09T11:00:00Z">
              <w:rPr>
                <w:i/>
                <w:iCs/>
                <w:sz w:val="24"/>
                <w:szCs w:val="24"/>
              </w:rPr>
            </w:rPrChange>
          </w:rPr>
          <w:t>Statistics in Medicine</w:t>
        </w:r>
        <w:r w:rsidRPr="00A50911">
          <w:rPr>
            <w:color w:val="auto"/>
            <w:sz w:val="24"/>
            <w:szCs w:val="24"/>
            <w:rPrChange w:id="1259" w:author="James Howison" w:date="2015-01-09T11:00:00Z">
              <w:rPr>
                <w:sz w:val="24"/>
                <w:szCs w:val="24"/>
              </w:rPr>
            </w:rPrChange>
          </w:rPr>
          <w:t xml:space="preserve">, </w:t>
        </w:r>
        <w:r w:rsidRPr="00A50911">
          <w:rPr>
            <w:i/>
            <w:iCs/>
            <w:color w:val="auto"/>
            <w:sz w:val="24"/>
            <w:szCs w:val="24"/>
            <w:rPrChange w:id="1260" w:author="James Howison" w:date="2015-01-09T11:00:00Z">
              <w:rPr>
                <w:i/>
                <w:iCs/>
                <w:sz w:val="24"/>
                <w:szCs w:val="24"/>
              </w:rPr>
            </w:rPrChange>
          </w:rPr>
          <w:t>17</w:t>
        </w:r>
        <w:r w:rsidRPr="00A50911">
          <w:rPr>
            <w:color w:val="auto"/>
            <w:sz w:val="24"/>
            <w:szCs w:val="24"/>
            <w:rPrChange w:id="1261" w:author="James Howison" w:date="2015-01-09T11:00:00Z">
              <w:rPr>
                <w:sz w:val="24"/>
                <w:szCs w:val="24"/>
              </w:rPr>
            </w:rPrChange>
          </w:rPr>
          <w:t>(8), 873–890.</w:t>
        </w:r>
      </w:ins>
    </w:p>
    <w:p w14:paraId="45C1919E" w14:textId="77777777" w:rsidR="00A50911" w:rsidRPr="00A50911" w:rsidRDefault="00A50911" w:rsidP="00A50911">
      <w:pPr>
        <w:pStyle w:val="Bibliography"/>
        <w:rPr>
          <w:ins w:id="1262" w:author="James Howison" w:date="2015-01-09T11:00:00Z"/>
          <w:color w:val="auto"/>
          <w:sz w:val="24"/>
          <w:szCs w:val="24"/>
          <w:rPrChange w:id="1263" w:author="James Howison" w:date="2015-01-09T11:00:00Z">
            <w:rPr>
              <w:ins w:id="1264" w:author="James Howison" w:date="2015-01-09T11:00:00Z"/>
              <w:sz w:val="24"/>
              <w:szCs w:val="24"/>
            </w:rPr>
          </w:rPrChange>
        </w:rPr>
        <w:pPrChange w:id="1265" w:author="James Howison" w:date="2015-01-09T11:00:00Z">
          <w:pPr>
            <w:widowControl w:val="0"/>
            <w:autoSpaceDE w:val="0"/>
            <w:autoSpaceDN w:val="0"/>
            <w:adjustRightInd w:val="0"/>
          </w:pPr>
        </w:pPrChange>
      </w:pPr>
      <w:proofErr w:type="gramStart"/>
      <w:ins w:id="1266" w:author="James Howison" w:date="2015-01-09T11:00:00Z">
        <w:r w:rsidRPr="00A50911">
          <w:rPr>
            <w:color w:val="auto"/>
            <w:sz w:val="24"/>
            <w:szCs w:val="24"/>
            <w:rPrChange w:id="1267" w:author="James Howison" w:date="2015-01-09T11:00:00Z">
              <w:rPr>
                <w:sz w:val="24"/>
                <w:szCs w:val="24"/>
              </w:rPr>
            </w:rPrChange>
          </w:rPr>
          <w:t>Pham, S., &amp; Hoffmann, A. (2003).</w:t>
        </w:r>
        <w:proofErr w:type="gramEnd"/>
        <w:r w:rsidRPr="00A50911">
          <w:rPr>
            <w:color w:val="auto"/>
            <w:sz w:val="24"/>
            <w:szCs w:val="24"/>
            <w:rPrChange w:id="1268" w:author="James Howison" w:date="2015-01-09T11:00:00Z">
              <w:rPr>
                <w:sz w:val="24"/>
                <w:szCs w:val="24"/>
              </w:rPr>
            </w:rPrChange>
          </w:rPr>
          <w:t xml:space="preserve"> </w:t>
        </w:r>
        <w:proofErr w:type="gramStart"/>
        <w:r w:rsidRPr="00A50911">
          <w:rPr>
            <w:color w:val="auto"/>
            <w:sz w:val="24"/>
            <w:szCs w:val="24"/>
            <w:rPrChange w:id="1269" w:author="James Howison" w:date="2015-01-09T11:00:00Z">
              <w:rPr>
                <w:sz w:val="24"/>
                <w:szCs w:val="24"/>
              </w:rPr>
            </w:rPrChange>
          </w:rPr>
          <w:t>A new approach for scientific citation classification using cue phrases.</w:t>
        </w:r>
        <w:proofErr w:type="gramEnd"/>
        <w:r w:rsidRPr="00A50911">
          <w:rPr>
            <w:color w:val="auto"/>
            <w:sz w:val="24"/>
            <w:szCs w:val="24"/>
            <w:rPrChange w:id="1270" w:author="James Howison" w:date="2015-01-09T11:00:00Z">
              <w:rPr>
                <w:sz w:val="24"/>
                <w:szCs w:val="24"/>
              </w:rPr>
            </w:rPrChange>
          </w:rPr>
          <w:t xml:space="preserve"> </w:t>
        </w:r>
        <w:r w:rsidRPr="00A50911">
          <w:rPr>
            <w:i/>
            <w:iCs/>
            <w:color w:val="auto"/>
            <w:sz w:val="24"/>
            <w:szCs w:val="24"/>
            <w:rPrChange w:id="1271" w:author="James Howison" w:date="2015-01-09T11:00:00Z">
              <w:rPr>
                <w:i/>
                <w:iCs/>
                <w:sz w:val="24"/>
                <w:szCs w:val="24"/>
              </w:rPr>
            </w:rPrChange>
          </w:rPr>
          <w:t>AI 2003: Advances in Artificial Intelligence</w:t>
        </w:r>
        <w:r w:rsidRPr="00A50911">
          <w:rPr>
            <w:color w:val="auto"/>
            <w:sz w:val="24"/>
            <w:szCs w:val="24"/>
            <w:rPrChange w:id="1272" w:author="James Howison" w:date="2015-01-09T11:00:00Z">
              <w:rPr>
                <w:sz w:val="24"/>
                <w:szCs w:val="24"/>
              </w:rPr>
            </w:rPrChange>
          </w:rPr>
          <w:t>. Retrieved from http://link.springer.com/chapter/10.1007/978-3-540-24581-0_65</w:t>
        </w:r>
      </w:ins>
    </w:p>
    <w:p w14:paraId="2DFC3EBB" w14:textId="77777777" w:rsidR="00A50911" w:rsidRPr="00A50911" w:rsidRDefault="00A50911" w:rsidP="00A50911">
      <w:pPr>
        <w:pStyle w:val="Bibliography"/>
        <w:rPr>
          <w:ins w:id="1273" w:author="James Howison" w:date="2015-01-09T11:00:00Z"/>
          <w:color w:val="auto"/>
          <w:sz w:val="24"/>
          <w:szCs w:val="24"/>
          <w:rPrChange w:id="1274" w:author="James Howison" w:date="2015-01-09T11:00:00Z">
            <w:rPr>
              <w:ins w:id="1275" w:author="James Howison" w:date="2015-01-09T11:00:00Z"/>
              <w:sz w:val="24"/>
              <w:szCs w:val="24"/>
            </w:rPr>
          </w:rPrChange>
        </w:rPr>
        <w:pPrChange w:id="1276" w:author="James Howison" w:date="2015-01-09T11:00:00Z">
          <w:pPr>
            <w:widowControl w:val="0"/>
            <w:autoSpaceDE w:val="0"/>
            <w:autoSpaceDN w:val="0"/>
            <w:adjustRightInd w:val="0"/>
          </w:pPr>
        </w:pPrChange>
      </w:pPr>
      <w:proofErr w:type="spellStart"/>
      <w:ins w:id="1277" w:author="James Howison" w:date="2015-01-09T11:00:00Z">
        <w:r w:rsidRPr="00A50911">
          <w:rPr>
            <w:color w:val="auto"/>
            <w:sz w:val="24"/>
            <w:szCs w:val="24"/>
            <w:rPrChange w:id="1278" w:author="James Howison" w:date="2015-01-09T11:00:00Z">
              <w:rPr>
                <w:sz w:val="24"/>
                <w:szCs w:val="24"/>
              </w:rPr>
            </w:rPrChange>
          </w:rPr>
          <w:t>Piwowar</w:t>
        </w:r>
        <w:proofErr w:type="spellEnd"/>
        <w:r w:rsidRPr="00A50911">
          <w:rPr>
            <w:color w:val="auto"/>
            <w:sz w:val="24"/>
            <w:szCs w:val="24"/>
            <w:rPrChange w:id="1279" w:author="James Howison" w:date="2015-01-09T11:00:00Z">
              <w:rPr>
                <w:sz w:val="24"/>
                <w:szCs w:val="24"/>
              </w:rPr>
            </w:rPrChange>
          </w:rPr>
          <w:t xml:space="preserve">, H., &amp; </w:t>
        </w:r>
        <w:proofErr w:type="spellStart"/>
        <w:r w:rsidRPr="00A50911">
          <w:rPr>
            <w:color w:val="auto"/>
            <w:sz w:val="24"/>
            <w:szCs w:val="24"/>
            <w:rPrChange w:id="1280" w:author="James Howison" w:date="2015-01-09T11:00:00Z">
              <w:rPr>
                <w:sz w:val="24"/>
                <w:szCs w:val="24"/>
              </w:rPr>
            </w:rPrChange>
          </w:rPr>
          <w:t>Priem</w:t>
        </w:r>
        <w:proofErr w:type="spellEnd"/>
        <w:r w:rsidRPr="00A50911">
          <w:rPr>
            <w:color w:val="auto"/>
            <w:sz w:val="24"/>
            <w:szCs w:val="24"/>
            <w:rPrChange w:id="1281" w:author="James Howison" w:date="2015-01-09T11:00:00Z">
              <w:rPr>
                <w:sz w:val="24"/>
                <w:szCs w:val="24"/>
              </w:rPr>
            </w:rPrChange>
          </w:rPr>
          <w:t xml:space="preserve">, J. (2013). The power of altmetrics on a CV. </w:t>
        </w:r>
        <w:r w:rsidRPr="00A50911">
          <w:rPr>
            <w:i/>
            <w:iCs/>
            <w:color w:val="auto"/>
            <w:sz w:val="24"/>
            <w:szCs w:val="24"/>
            <w:rPrChange w:id="1282" w:author="James Howison" w:date="2015-01-09T11:00:00Z">
              <w:rPr>
                <w:i/>
                <w:iCs/>
                <w:sz w:val="24"/>
                <w:szCs w:val="24"/>
              </w:rPr>
            </w:rPrChange>
          </w:rPr>
          <w:t>Bulletin of the American Society for Information Science and Technology</w:t>
        </w:r>
        <w:r w:rsidRPr="00A50911">
          <w:rPr>
            <w:color w:val="auto"/>
            <w:sz w:val="24"/>
            <w:szCs w:val="24"/>
            <w:rPrChange w:id="1283" w:author="James Howison" w:date="2015-01-09T11:00:00Z">
              <w:rPr>
                <w:sz w:val="24"/>
                <w:szCs w:val="24"/>
              </w:rPr>
            </w:rPrChange>
          </w:rPr>
          <w:t xml:space="preserve">, </w:t>
        </w:r>
        <w:r w:rsidRPr="00A50911">
          <w:rPr>
            <w:i/>
            <w:iCs/>
            <w:color w:val="auto"/>
            <w:sz w:val="24"/>
            <w:szCs w:val="24"/>
            <w:rPrChange w:id="1284" w:author="James Howison" w:date="2015-01-09T11:00:00Z">
              <w:rPr>
                <w:i/>
                <w:iCs/>
                <w:sz w:val="24"/>
                <w:szCs w:val="24"/>
              </w:rPr>
            </w:rPrChange>
          </w:rPr>
          <w:t>39</w:t>
        </w:r>
        <w:r w:rsidRPr="00A50911">
          <w:rPr>
            <w:color w:val="auto"/>
            <w:sz w:val="24"/>
            <w:szCs w:val="24"/>
            <w:rPrChange w:id="1285" w:author="James Howison" w:date="2015-01-09T11:00:00Z">
              <w:rPr>
                <w:sz w:val="24"/>
                <w:szCs w:val="24"/>
              </w:rPr>
            </w:rPrChange>
          </w:rPr>
          <w:t xml:space="preserve">(4), 10–13. </w:t>
        </w:r>
        <w:proofErr w:type="gramStart"/>
        <w:r w:rsidRPr="00A50911">
          <w:rPr>
            <w:color w:val="auto"/>
            <w:sz w:val="24"/>
            <w:szCs w:val="24"/>
            <w:rPrChange w:id="1286" w:author="James Howison" w:date="2015-01-09T11:00:00Z">
              <w:rPr>
                <w:sz w:val="24"/>
                <w:szCs w:val="24"/>
              </w:rPr>
            </w:rPrChange>
          </w:rPr>
          <w:t>doi:10.1002</w:t>
        </w:r>
        <w:proofErr w:type="gramEnd"/>
        <w:r w:rsidRPr="00A50911">
          <w:rPr>
            <w:color w:val="auto"/>
            <w:sz w:val="24"/>
            <w:szCs w:val="24"/>
            <w:rPrChange w:id="1287" w:author="James Howison" w:date="2015-01-09T11:00:00Z">
              <w:rPr>
                <w:sz w:val="24"/>
                <w:szCs w:val="24"/>
              </w:rPr>
            </w:rPrChange>
          </w:rPr>
          <w:t>/bult.2013.1720390405</w:t>
        </w:r>
      </w:ins>
    </w:p>
    <w:p w14:paraId="40FF47BA" w14:textId="77777777" w:rsidR="00A50911" w:rsidRPr="00A50911" w:rsidRDefault="00A50911" w:rsidP="00A50911">
      <w:pPr>
        <w:pStyle w:val="Bibliography"/>
        <w:rPr>
          <w:ins w:id="1288" w:author="James Howison" w:date="2015-01-09T11:00:00Z"/>
          <w:color w:val="auto"/>
          <w:sz w:val="24"/>
          <w:szCs w:val="24"/>
          <w:rPrChange w:id="1289" w:author="James Howison" w:date="2015-01-09T11:00:00Z">
            <w:rPr>
              <w:ins w:id="1290" w:author="James Howison" w:date="2015-01-09T11:00:00Z"/>
              <w:sz w:val="24"/>
              <w:szCs w:val="24"/>
            </w:rPr>
          </w:rPrChange>
        </w:rPr>
        <w:pPrChange w:id="1291" w:author="James Howison" w:date="2015-01-09T11:00:00Z">
          <w:pPr>
            <w:widowControl w:val="0"/>
            <w:autoSpaceDE w:val="0"/>
            <w:autoSpaceDN w:val="0"/>
            <w:adjustRightInd w:val="0"/>
          </w:pPr>
        </w:pPrChange>
      </w:pPr>
      <w:ins w:id="1292" w:author="James Howison" w:date="2015-01-09T11:00:00Z">
        <w:r w:rsidRPr="00A50911">
          <w:rPr>
            <w:color w:val="auto"/>
            <w:sz w:val="24"/>
            <w:szCs w:val="24"/>
            <w:rPrChange w:id="1293" w:author="James Howison" w:date="2015-01-09T11:00:00Z">
              <w:rPr>
                <w:sz w:val="24"/>
                <w:szCs w:val="24"/>
              </w:rPr>
            </w:rPrChange>
          </w:rPr>
          <w:t>Purcell, A. (2014). Tool developed at CERN makes software citation easier. Retrieved from http://www.isgtw.org/spotlight/tool-developed-cern-makes-software-citation-easier</w:t>
        </w:r>
      </w:ins>
    </w:p>
    <w:p w14:paraId="1C6F8277" w14:textId="77777777" w:rsidR="00A50911" w:rsidRPr="00A50911" w:rsidRDefault="00A50911" w:rsidP="00A50911">
      <w:pPr>
        <w:pStyle w:val="Bibliography"/>
        <w:rPr>
          <w:ins w:id="1294" w:author="James Howison" w:date="2015-01-09T11:00:00Z"/>
          <w:color w:val="auto"/>
          <w:sz w:val="24"/>
          <w:szCs w:val="24"/>
          <w:rPrChange w:id="1295" w:author="James Howison" w:date="2015-01-09T11:00:00Z">
            <w:rPr>
              <w:ins w:id="1296" w:author="James Howison" w:date="2015-01-09T11:00:00Z"/>
              <w:sz w:val="24"/>
              <w:szCs w:val="24"/>
            </w:rPr>
          </w:rPrChange>
        </w:rPr>
        <w:pPrChange w:id="1297" w:author="James Howison" w:date="2015-01-09T11:00:00Z">
          <w:pPr>
            <w:widowControl w:val="0"/>
            <w:autoSpaceDE w:val="0"/>
            <w:autoSpaceDN w:val="0"/>
            <w:adjustRightInd w:val="0"/>
          </w:pPr>
        </w:pPrChange>
      </w:pPr>
      <w:proofErr w:type="gramStart"/>
      <w:ins w:id="1298" w:author="James Howison" w:date="2015-01-09T11:00:00Z">
        <w:r w:rsidRPr="00A50911">
          <w:rPr>
            <w:color w:val="auto"/>
            <w:sz w:val="24"/>
            <w:szCs w:val="24"/>
            <w:rPrChange w:id="1299" w:author="James Howison" w:date="2015-01-09T11:00:00Z">
              <w:rPr>
                <w:sz w:val="24"/>
                <w:szCs w:val="24"/>
              </w:rPr>
            </w:rPrChange>
          </w:rPr>
          <w:t>R Development Core Team.</w:t>
        </w:r>
        <w:proofErr w:type="gramEnd"/>
        <w:r w:rsidRPr="00A50911">
          <w:rPr>
            <w:color w:val="auto"/>
            <w:sz w:val="24"/>
            <w:szCs w:val="24"/>
            <w:rPrChange w:id="1300" w:author="James Howison" w:date="2015-01-09T11:00:00Z">
              <w:rPr>
                <w:sz w:val="24"/>
                <w:szCs w:val="24"/>
              </w:rPr>
            </w:rPrChange>
          </w:rPr>
          <w:t xml:space="preserve"> (2009). R: A Language and Environment for Statistical Computing. Retrieved from http://www.R-project.org</w:t>
        </w:r>
      </w:ins>
    </w:p>
    <w:p w14:paraId="7CECC52D" w14:textId="77777777" w:rsidR="00A50911" w:rsidRPr="00A50911" w:rsidRDefault="00A50911" w:rsidP="00A50911">
      <w:pPr>
        <w:pStyle w:val="Bibliography"/>
        <w:rPr>
          <w:ins w:id="1301" w:author="James Howison" w:date="2015-01-09T11:00:00Z"/>
          <w:color w:val="auto"/>
          <w:sz w:val="24"/>
          <w:szCs w:val="24"/>
          <w:rPrChange w:id="1302" w:author="James Howison" w:date="2015-01-09T11:00:00Z">
            <w:rPr>
              <w:ins w:id="1303" w:author="James Howison" w:date="2015-01-09T11:00:00Z"/>
              <w:sz w:val="24"/>
              <w:szCs w:val="24"/>
            </w:rPr>
          </w:rPrChange>
        </w:rPr>
        <w:pPrChange w:id="1304" w:author="James Howison" w:date="2015-01-09T11:00:00Z">
          <w:pPr>
            <w:widowControl w:val="0"/>
            <w:autoSpaceDE w:val="0"/>
            <w:autoSpaceDN w:val="0"/>
            <w:adjustRightInd w:val="0"/>
          </w:pPr>
        </w:pPrChange>
      </w:pPr>
      <w:proofErr w:type="spellStart"/>
      <w:proofErr w:type="gramStart"/>
      <w:ins w:id="1305" w:author="James Howison" w:date="2015-01-09T11:00:00Z">
        <w:r w:rsidRPr="00A50911">
          <w:rPr>
            <w:color w:val="auto"/>
            <w:sz w:val="24"/>
            <w:szCs w:val="24"/>
            <w:rPrChange w:id="1306" w:author="James Howison" w:date="2015-01-09T11:00:00Z">
              <w:rPr>
                <w:sz w:val="24"/>
                <w:szCs w:val="24"/>
              </w:rPr>
            </w:rPrChange>
          </w:rPr>
          <w:t>Roure</w:t>
        </w:r>
        <w:proofErr w:type="spellEnd"/>
        <w:r w:rsidRPr="00A50911">
          <w:rPr>
            <w:color w:val="auto"/>
            <w:sz w:val="24"/>
            <w:szCs w:val="24"/>
            <w:rPrChange w:id="1307" w:author="James Howison" w:date="2015-01-09T11:00:00Z">
              <w:rPr>
                <w:sz w:val="24"/>
                <w:szCs w:val="24"/>
              </w:rPr>
            </w:rPrChange>
          </w:rPr>
          <w:t xml:space="preserve">, D. D., Goble, C., </w:t>
        </w:r>
        <w:proofErr w:type="spellStart"/>
        <w:r w:rsidRPr="00A50911">
          <w:rPr>
            <w:color w:val="auto"/>
            <w:sz w:val="24"/>
            <w:szCs w:val="24"/>
            <w:rPrChange w:id="1308" w:author="James Howison" w:date="2015-01-09T11:00:00Z">
              <w:rPr>
                <w:sz w:val="24"/>
                <w:szCs w:val="24"/>
              </w:rPr>
            </w:rPrChange>
          </w:rPr>
          <w:t>Aleksejevs</w:t>
        </w:r>
        <w:proofErr w:type="spellEnd"/>
        <w:r w:rsidRPr="00A50911">
          <w:rPr>
            <w:color w:val="auto"/>
            <w:sz w:val="24"/>
            <w:szCs w:val="24"/>
            <w:rPrChange w:id="1309" w:author="James Howison" w:date="2015-01-09T11:00:00Z">
              <w:rPr>
                <w:sz w:val="24"/>
                <w:szCs w:val="24"/>
              </w:rPr>
            </w:rPrChange>
          </w:rPr>
          <w:t xml:space="preserve">, S., </w:t>
        </w:r>
        <w:proofErr w:type="spellStart"/>
        <w:r w:rsidRPr="00A50911">
          <w:rPr>
            <w:color w:val="auto"/>
            <w:sz w:val="24"/>
            <w:szCs w:val="24"/>
            <w:rPrChange w:id="1310" w:author="James Howison" w:date="2015-01-09T11:00:00Z">
              <w:rPr>
                <w:sz w:val="24"/>
                <w:szCs w:val="24"/>
              </w:rPr>
            </w:rPrChange>
          </w:rPr>
          <w:t>Bechhofer</w:t>
        </w:r>
        <w:proofErr w:type="spellEnd"/>
        <w:r w:rsidRPr="00A50911">
          <w:rPr>
            <w:color w:val="auto"/>
            <w:sz w:val="24"/>
            <w:szCs w:val="24"/>
            <w:rPrChange w:id="1311" w:author="James Howison" w:date="2015-01-09T11:00:00Z">
              <w:rPr>
                <w:sz w:val="24"/>
                <w:szCs w:val="24"/>
              </w:rPr>
            </w:rPrChange>
          </w:rPr>
          <w:t xml:space="preserve">, S., </w:t>
        </w:r>
        <w:proofErr w:type="spellStart"/>
        <w:r w:rsidRPr="00A50911">
          <w:rPr>
            <w:color w:val="auto"/>
            <w:sz w:val="24"/>
            <w:szCs w:val="24"/>
            <w:rPrChange w:id="1312" w:author="James Howison" w:date="2015-01-09T11:00:00Z">
              <w:rPr>
                <w:sz w:val="24"/>
                <w:szCs w:val="24"/>
              </w:rPr>
            </w:rPrChange>
          </w:rPr>
          <w:t>Bhagat</w:t>
        </w:r>
        <w:proofErr w:type="spellEnd"/>
        <w:r w:rsidRPr="00A50911">
          <w:rPr>
            <w:color w:val="auto"/>
            <w:sz w:val="24"/>
            <w:szCs w:val="24"/>
            <w:rPrChange w:id="1313" w:author="James Howison" w:date="2015-01-09T11:00:00Z">
              <w:rPr>
                <w:sz w:val="24"/>
                <w:szCs w:val="24"/>
              </w:rPr>
            </w:rPrChange>
          </w:rPr>
          <w:t xml:space="preserve">, J., Cruickshank, D., … </w:t>
        </w:r>
        <w:proofErr w:type="spellStart"/>
        <w:r w:rsidRPr="00A50911">
          <w:rPr>
            <w:color w:val="auto"/>
            <w:sz w:val="24"/>
            <w:szCs w:val="24"/>
            <w:rPrChange w:id="1314" w:author="James Howison" w:date="2015-01-09T11:00:00Z">
              <w:rPr>
                <w:sz w:val="24"/>
                <w:szCs w:val="24"/>
              </w:rPr>
            </w:rPrChange>
          </w:rPr>
          <w:t>Poschen</w:t>
        </w:r>
        <w:proofErr w:type="spellEnd"/>
        <w:r w:rsidRPr="00A50911">
          <w:rPr>
            <w:color w:val="auto"/>
            <w:sz w:val="24"/>
            <w:szCs w:val="24"/>
            <w:rPrChange w:id="1315" w:author="James Howison" w:date="2015-01-09T11:00:00Z">
              <w:rPr>
                <w:sz w:val="24"/>
                <w:szCs w:val="24"/>
              </w:rPr>
            </w:rPrChange>
          </w:rPr>
          <w:t>, M. (2009).</w:t>
        </w:r>
        <w:proofErr w:type="gramEnd"/>
        <w:r w:rsidRPr="00A50911">
          <w:rPr>
            <w:color w:val="auto"/>
            <w:sz w:val="24"/>
            <w:szCs w:val="24"/>
            <w:rPrChange w:id="1316" w:author="James Howison" w:date="2015-01-09T11:00:00Z">
              <w:rPr>
                <w:sz w:val="24"/>
                <w:szCs w:val="24"/>
              </w:rPr>
            </w:rPrChange>
          </w:rPr>
          <w:t xml:space="preserve"> Towards Open Science: The </w:t>
        </w:r>
        <w:proofErr w:type="spellStart"/>
        <w:r w:rsidRPr="00A50911">
          <w:rPr>
            <w:color w:val="auto"/>
            <w:sz w:val="24"/>
            <w:szCs w:val="24"/>
            <w:rPrChange w:id="1317" w:author="James Howison" w:date="2015-01-09T11:00:00Z">
              <w:rPr>
                <w:sz w:val="24"/>
                <w:szCs w:val="24"/>
              </w:rPr>
            </w:rPrChange>
          </w:rPr>
          <w:t>myExperiment</w:t>
        </w:r>
        <w:proofErr w:type="spellEnd"/>
        <w:r w:rsidRPr="00A50911">
          <w:rPr>
            <w:color w:val="auto"/>
            <w:sz w:val="24"/>
            <w:szCs w:val="24"/>
            <w:rPrChange w:id="1318" w:author="James Howison" w:date="2015-01-09T11:00:00Z">
              <w:rPr>
                <w:sz w:val="24"/>
                <w:szCs w:val="24"/>
              </w:rPr>
            </w:rPrChange>
          </w:rPr>
          <w:t xml:space="preserve"> approach. </w:t>
        </w:r>
        <w:r w:rsidRPr="00A50911">
          <w:rPr>
            <w:i/>
            <w:iCs/>
            <w:color w:val="auto"/>
            <w:sz w:val="24"/>
            <w:szCs w:val="24"/>
            <w:rPrChange w:id="1319" w:author="James Howison" w:date="2015-01-09T11:00:00Z">
              <w:rPr>
                <w:i/>
                <w:iCs/>
                <w:sz w:val="24"/>
                <w:szCs w:val="24"/>
              </w:rPr>
            </w:rPrChange>
          </w:rPr>
          <w:t>Concurrency and Computation: Practice and Experience</w:t>
        </w:r>
        <w:r w:rsidRPr="00A50911">
          <w:rPr>
            <w:color w:val="auto"/>
            <w:sz w:val="24"/>
            <w:szCs w:val="24"/>
            <w:rPrChange w:id="1320" w:author="James Howison" w:date="2015-01-09T11:00:00Z">
              <w:rPr>
                <w:sz w:val="24"/>
                <w:szCs w:val="24"/>
              </w:rPr>
            </w:rPrChange>
          </w:rPr>
          <w:t xml:space="preserve">, </w:t>
        </w:r>
        <w:r w:rsidRPr="00A50911">
          <w:rPr>
            <w:i/>
            <w:iCs/>
            <w:color w:val="auto"/>
            <w:sz w:val="24"/>
            <w:szCs w:val="24"/>
            <w:rPrChange w:id="1321" w:author="James Howison" w:date="2015-01-09T11:00:00Z">
              <w:rPr>
                <w:i/>
                <w:iCs/>
                <w:sz w:val="24"/>
                <w:szCs w:val="24"/>
              </w:rPr>
            </w:rPrChange>
          </w:rPr>
          <w:t>22</w:t>
        </w:r>
        <w:r w:rsidRPr="00A50911">
          <w:rPr>
            <w:color w:val="auto"/>
            <w:sz w:val="24"/>
            <w:szCs w:val="24"/>
            <w:rPrChange w:id="1322" w:author="James Howison" w:date="2015-01-09T11:00:00Z">
              <w:rPr>
                <w:sz w:val="24"/>
                <w:szCs w:val="24"/>
              </w:rPr>
            </w:rPrChange>
          </w:rPr>
          <w:t>(17), 2335–2353.</w:t>
        </w:r>
      </w:ins>
    </w:p>
    <w:p w14:paraId="22554729" w14:textId="77777777" w:rsidR="00A50911" w:rsidRPr="00A50911" w:rsidRDefault="00A50911" w:rsidP="00A50911">
      <w:pPr>
        <w:pStyle w:val="Bibliography"/>
        <w:rPr>
          <w:ins w:id="1323" w:author="James Howison" w:date="2015-01-09T11:00:00Z"/>
          <w:color w:val="auto"/>
          <w:sz w:val="24"/>
          <w:szCs w:val="24"/>
          <w:rPrChange w:id="1324" w:author="James Howison" w:date="2015-01-09T11:00:00Z">
            <w:rPr>
              <w:ins w:id="1325" w:author="James Howison" w:date="2015-01-09T11:00:00Z"/>
              <w:sz w:val="24"/>
              <w:szCs w:val="24"/>
            </w:rPr>
          </w:rPrChange>
        </w:rPr>
        <w:pPrChange w:id="1326" w:author="James Howison" w:date="2015-01-09T11:00:00Z">
          <w:pPr>
            <w:widowControl w:val="0"/>
            <w:autoSpaceDE w:val="0"/>
            <w:autoSpaceDN w:val="0"/>
            <w:adjustRightInd w:val="0"/>
          </w:pPr>
        </w:pPrChange>
      </w:pPr>
      <w:ins w:id="1327" w:author="James Howison" w:date="2015-01-09T11:00:00Z">
        <w:r w:rsidRPr="00A50911">
          <w:rPr>
            <w:color w:val="auto"/>
            <w:sz w:val="24"/>
            <w:szCs w:val="24"/>
            <w:rPrChange w:id="1328" w:author="James Howison" w:date="2015-01-09T11:00:00Z">
              <w:rPr>
                <w:sz w:val="24"/>
                <w:szCs w:val="24"/>
              </w:rPr>
            </w:rPrChange>
          </w:rPr>
          <w:t>Science Watch. (2003)</w:t>
        </w:r>
        <w:proofErr w:type="gramStart"/>
        <w:r w:rsidRPr="00A50911">
          <w:rPr>
            <w:color w:val="auto"/>
            <w:sz w:val="24"/>
            <w:szCs w:val="24"/>
            <w:rPrChange w:id="1329" w:author="James Howison" w:date="2015-01-09T11:00:00Z">
              <w:rPr>
                <w:sz w:val="24"/>
                <w:szCs w:val="24"/>
              </w:rPr>
            </w:rPrChange>
          </w:rPr>
          <w:t>. Twenty Years of Citation Superstars.</w:t>
        </w:r>
        <w:proofErr w:type="gramEnd"/>
        <w:r w:rsidRPr="00A50911">
          <w:rPr>
            <w:color w:val="auto"/>
            <w:sz w:val="24"/>
            <w:szCs w:val="24"/>
            <w:rPrChange w:id="1330" w:author="James Howison" w:date="2015-01-09T11:00:00Z">
              <w:rPr>
                <w:sz w:val="24"/>
                <w:szCs w:val="24"/>
              </w:rPr>
            </w:rPrChange>
          </w:rPr>
          <w:t xml:space="preserve"> </w:t>
        </w:r>
        <w:proofErr w:type="gramStart"/>
        <w:r w:rsidRPr="00A50911">
          <w:rPr>
            <w:i/>
            <w:iCs/>
            <w:color w:val="auto"/>
            <w:sz w:val="24"/>
            <w:szCs w:val="24"/>
            <w:rPrChange w:id="1331" w:author="James Howison" w:date="2015-01-09T11:00:00Z">
              <w:rPr>
                <w:i/>
                <w:iCs/>
                <w:sz w:val="24"/>
                <w:szCs w:val="24"/>
              </w:rPr>
            </w:rPrChange>
          </w:rPr>
          <w:t>Science Watch</w:t>
        </w:r>
        <w:r w:rsidRPr="00A50911">
          <w:rPr>
            <w:color w:val="auto"/>
            <w:sz w:val="24"/>
            <w:szCs w:val="24"/>
            <w:rPrChange w:id="1332" w:author="James Howison" w:date="2015-01-09T11:00:00Z">
              <w:rPr>
                <w:sz w:val="24"/>
                <w:szCs w:val="24"/>
              </w:rPr>
            </w:rPrChange>
          </w:rPr>
          <w:t xml:space="preserve">, </w:t>
        </w:r>
        <w:r w:rsidRPr="00A50911">
          <w:rPr>
            <w:i/>
            <w:iCs/>
            <w:color w:val="auto"/>
            <w:sz w:val="24"/>
            <w:szCs w:val="24"/>
            <w:rPrChange w:id="1333" w:author="James Howison" w:date="2015-01-09T11:00:00Z">
              <w:rPr>
                <w:i/>
                <w:iCs/>
                <w:sz w:val="24"/>
                <w:szCs w:val="24"/>
              </w:rPr>
            </w:rPrChange>
          </w:rPr>
          <w:t>14</w:t>
        </w:r>
        <w:r w:rsidRPr="00A50911">
          <w:rPr>
            <w:color w:val="auto"/>
            <w:sz w:val="24"/>
            <w:szCs w:val="24"/>
            <w:rPrChange w:id="1334" w:author="James Howison" w:date="2015-01-09T11:00:00Z">
              <w:rPr>
                <w:sz w:val="24"/>
                <w:szCs w:val="24"/>
              </w:rPr>
            </w:rPrChange>
          </w:rPr>
          <w:t>(5).</w:t>
        </w:r>
        <w:proofErr w:type="gramEnd"/>
        <w:r w:rsidRPr="00A50911">
          <w:rPr>
            <w:color w:val="auto"/>
            <w:sz w:val="24"/>
            <w:szCs w:val="24"/>
            <w:rPrChange w:id="1335" w:author="James Howison" w:date="2015-01-09T11:00:00Z">
              <w:rPr>
                <w:sz w:val="24"/>
                <w:szCs w:val="24"/>
              </w:rPr>
            </w:rPrChange>
          </w:rPr>
          <w:t xml:space="preserve"> Retrieved from http://www.sciencewatch.com/sept-oct2003/sw_sept-oct2003_page1.htm</w:t>
        </w:r>
      </w:ins>
    </w:p>
    <w:p w14:paraId="3C97B474" w14:textId="77777777" w:rsidR="00A50911" w:rsidRPr="00A50911" w:rsidRDefault="00A50911" w:rsidP="00A50911">
      <w:pPr>
        <w:pStyle w:val="Bibliography"/>
        <w:rPr>
          <w:ins w:id="1336" w:author="James Howison" w:date="2015-01-09T11:00:00Z"/>
          <w:color w:val="auto"/>
          <w:sz w:val="24"/>
          <w:szCs w:val="24"/>
          <w:rPrChange w:id="1337" w:author="James Howison" w:date="2015-01-09T11:00:00Z">
            <w:rPr>
              <w:ins w:id="1338" w:author="James Howison" w:date="2015-01-09T11:00:00Z"/>
              <w:sz w:val="24"/>
              <w:szCs w:val="24"/>
            </w:rPr>
          </w:rPrChange>
        </w:rPr>
        <w:pPrChange w:id="1339" w:author="James Howison" w:date="2015-01-09T11:00:00Z">
          <w:pPr>
            <w:widowControl w:val="0"/>
            <w:autoSpaceDE w:val="0"/>
            <w:autoSpaceDN w:val="0"/>
            <w:adjustRightInd w:val="0"/>
          </w:pPr>
        </w:pPrChange>
      </w:pPr>
      <w:proofErr w:type="spellStart"/>
      <w:ins w:id="1340" w:author="James Howison" w:date="2015-01-09T11:00:00Z">
        <w:r w:rsidRPr="00A50911">
          <w:rPr>
            <w:color w:val="auto"/>
            <w:sz w:val="24"/>
            <w:szCs w:val="24"/>
            <w:rPrChange w:id="1341" w:author="James Howison" w:date="2015-01-09T11:00:00Z">
              <w:rPr>
                <w:sz w:val="24"/>
                <w:szCs w:val="24"/>
              </w:rPr>
            </w:rPrChange>
          </w:rPr>
          <w:t>Sellitto</w:t>
        </w:r>
        <w:proofErr w:type="spellEnd"/>
        <w:r w:rsidRPr="00A50911">
          <w:rPr>
            <w:color w:val="auto"/>
            <w:sz w:val="24"/>
            <w:szCs w:val="24"/>
            <w:rPrChange w:id="1342" w:author="James Howison" w:date="2015-01-09T11:00:00Z">
              <w:rPr>
                <w:sz w:val="24"/>
                <w:szCs w:val="24"/>
              </w:rPr>
            </w:rPrChange>
          </w:rPr>
          <w:t xml:space="preserve">, C. (2005). The impact of impermanent Web-located citations: A study of 123 scholarly conference publications. </w:t>
        </w:r>
        <w:r w:rsidRPr="00A50911">
          <w:rPr>
            <w:i/>
            <w:iCs/>
            <w:color w:val="auto"/>
            <w:sz w:val="24"/>
            <w:szCs w:val="24"/>
            <w:rPrChange w:id="1343" w:author="James Howison" w:date="2015-01-09T11:00:00Z">
              <w:rPr>
                <w:i/>
                <w:iCs/>
                <w:sz w:val="24"/>
                <w:szCs w:val="24"/>
              </w:rPr>
            </w:rPrChange>
          </w:rPr>
          <w:t>Journal of the American Society for Information Science and Technology</w:t>
        </w:r>
        <w:r w:rsidRPr="00A50911">
          <w:rPr>
            <w:color w:val="auto"/>
            <w:sz w:val="24"/>
            <w:szCs w:val="24"/>
            <w:rPrChange w:id="1344" w:author="James Howison" w:date="2015-01-09T11:00:00Z">
              <w:rPr>
                <w:sz w:val="24"/>
                <w:szCs w:val="24"/>
              </w:rPr>
            </w:rPrChange>
          </w:rPr>
          <w:t xml:space="preserve">, </w:t>
        </w:r>
        <w:r w:rsidRPr="00A50911">
          <w:rPr>
            <w:i/>
            <w:iCs/>
            <w:color w:val="auto"/>
            <w:sz w:val="24"/>
            <w:szCs w:val="24"/>
            <w:rPrChange w:id="1345" w:author="James Howison" w:date="2015-01-09T11:00:00Z">
              <w:rPr>
                <w:i/>
                <w:iCs/>
                <w:sz w:val="24"/>
                <w:szCs w:val="24"/>
              </w:rPr>
            </w:rPrChange>
          </w:rPr>
          <w:t>56</w:t>
        </w:r>
        <w:r w:rsidRPr="00A50911">
          <w:rPr>
            <w:color w:val="auto"/>
            <w:sz w:val="24"/>
            <w:szCs w:val="24"/>
            <w:rPrChange w:id="1346" w:author="James Howison" w:date="2015-01-09T11:00:00Z">
              <w:rPr>
                <w:sz w:val="24"/>
                <w:szCs w:val="24"/>
              </w:rPr>
            </w:rPrChange>
          </w:rPr>
          <w:t xml:space="preserve">(7), 695–703. </w:t>
        </w:r>
        <w:proofErr w:type="gramStart"/>
        <w:r w:rsidRPr="00A50911">
          <w:rPr>
            <w:color w:val="auto"/>
            <w:sz w:val="24"/>
            <w:szCs w:val="24"/>
            <w:rPrChange w:id="1347" w:author="James Howison" w:date="2015-01-09T11:00:00Z">
              <w:rPr>
                <w:sz w:val="24"/>
                <w:szCs w:val="24"/>
              </w:rPr>
            </w:rPrChange>
          </w:rPr>
          <w:t>doi:10.1002</w:t>
        </w:r>
        <w:proofErr w:type="gramEnd"/>
        <w:r w:rsidRPr="00A50911">
          <w:rPr>
            <w:color w:val="auto"/>
            <w:sz w:val="24"/>
            <w:szCs w:val="24"/>
            <w:rPrChange w:id="1348" w:author="James Howison" w:date="2015-01-09T11:00:00Z">
              <w:rPr>
                <w:sz w:val="24"/>
                <w:szCs w:val="24"/>
              </w:rPr>
            </w:rPrChange>
          </w:rPr>
          <w:t>/asi.20159</w:t>
        </w:r>
      </w:ins>
    </w:p>
    <w:p w14:paraId="22F2A7B3" w14:textId="77777777" w:rsidR="00A50911" w:rsidRPr="00A50911" w:rsidRDefault="00A50911" w:rsidP="00A50911">
      <w:pPr>
        <w:pStyle w:val="Bibliography"/>
        <w:rPr>
          <w:ins w:id="1349" w:author="James Howison" w:date="2015-01-09T11:00:00Z"/>
          <w:color w:val="auto"/>
          <w:sz w:val="24"/>
          <w:szCs w:val="24"/>
          <w:rPrChange w:id="1350" w:author="James Howison" w:date="2015-01-09T11:00:00Z">
            <w:rPr>
              <w:ins w:id="1351" w:author="James Howison" w:date="2015-01-09T11:00:00Z"/>
              <w:sz w:val="24"/>
              <w:szCs w:val="24"/>
            </w:rPr>
          </w:rPrChange>
        </w:rPr>
        <w:pPrChange w:id="1352" w:author="James Howison" w:date="2015-01-09T11:00:00Z">
          <w:pPr>
            <w:widowControl w:val="0"/>
            <w:autoSpaceDE w:val="0"/>
            <w:autoSpaceDN w:val="0"/>
            <w:adjustRightInd w:val="0"/>
          </w:pPr>
        </w:pPrChange>
      </w:pPr>
      <w:ins w:id="1353" w:author="James Howison" w:date="2015-01-09T11:00:00Z">
        <w:r w:rsidRPr="00A50911">
          <w:rPr>
            <w:color w:val="auto"/>
            <w:sz w:val="24"/>
            <w:szCs w:val="24"/>
            <w:rPrChange w:id="1354" w:author="James Howison" w:date="2015-01-09T11:00:00Z">
              <w:rPr>
                <w:sz w:val="24"/>
                <w:szCs w:val="24"/>
              </w:rPr>
            </w:rPrChange>
          </w:rPr>
          <w:t xml:space="preserve">Simons, N., </w:t>
        </w:r>
        <w:proofErr w:type="spellStart"/>
        <w:r w:rsidRPr="00A50911">
          <w:rPr>
            <w:color w:val="auto"/>
            <w:sz w:val="24"/>
            <w:szCs w:val="24"/>
            <w:rPrChange w:id="1355" w:author="James Howison" w:date="2015-01-09T11:00:00Z">
              <w:rPr>
                <w:sz w:val="24"/>
                <w:szCs w:val="24"/>
              </w:rPr>
            </w:rPrChange>
          </w:rPr>
          <w:t>Visser</w:t>
        </w:r>
        <w:proofErr w:type="spellEnd"/>
        <w:r w:rsidRPr="00A50911">
          <w:rPr>
            <w:color w:val="auto"/>
            <w:sz w:val="24"/>
            <w:szCs w:val="24"/>
            <w:rPrChange w:id="1356" w:author="James Howison" w:date="2015-01-09T11:00:00Z">
              <w:rPr>
                <w:sz w:val="24"/>
                <w:szCs w:val="24"/>
              </w:rPr>
            </w:rPrChange>
          </w:rPr>
          <w:t xml:space="preserve">, K., &amp; Searle, S. (2013). Growing Institutional Support for Data Citation: Results of a Partnership Between Griffith University and the Australian National Data Service. </w:t>
        </w:r>
        <w:proofErr w:type="gramStart"/>
        <w:r w:rsidRPr="00A50911">
          <w:rPr>
            <w:i/>
            <w:iCs/>
            <w:color w:val="auto"/>
            <w:sz w:val="24"/>
            <w:szCs w:val="24"/>
            <w:rPrChange w:id="1357" w:author="James Howison" w:date="2015-01-09T11:00:00Z">
              <w:rPr>
                <w:i/>
                <w:iCs/>
                <w:sz w:val="24"/>
                <w:szCs w:val="24"/>
              </w:rPr>
            </w:rPrChange>
          </w:rPr>
          <w:t>D-Lib Magazine</w:t>
        </w:r>
        <w:r w:rsidRPr="00A50911">
          <w:rPr>
            <w:color w:val="auto"/>
            <w:sz w:val="24"/>
            <w:szCs w:val="24"/>
            <w:rPrChange w:id="1358" w:author="James Howison" w:date="2015-01-09T11:00:00Z">
              <w:rPr>
                <w:sz w:val="24"/>
                <w:szCs w:val="24"/>
              </w:rPr>
            </w:rPrChange>
          </w:rPr>
          <w:t xml:space="preserve">, </w:t>
        </w:r>
        <w:r w:rsidRPr="00A50911">
          <w:rPr>
            <w:i/>
            <w:iCs/>
            <w:color w:val="auto"/>
            <w:sz w:val="24"/>
            <w:szCs w:val="24"/>
            <w:rPrChange w:id="1359" w:author="James Howison" w:date="2015-01-09T11:00:00Z">
              <w:rPr>
                <w:i/>
                <w:iCs/>
                <w:sz w:val="24"/>
                <w:szCs w:val="24"/>
              </w:rPr>
            </w:rPrChange>
          </w:rPr>
          <w:t>19</w:t>
        </w:r>
        <w:r w:rsidRPr="00A50911">
          <w:rPr>
            <w:color w:val="auto"/>
            <w:sz w:val="24"/>
            <w:szCs w:val="24"/>
            <w:rPrChange w:id="1360" w:author="James Howison" w:date="2015-01-09T11:00:00Z">
              <w:rPr>
                <w:sz w:val="24"/>
                <w:szCs w:val="24"/>
              </w:rPr>
            </w:rPrChange>
          </w:rPr>
          <w:t>(11/12).</w:t>
        </w:r>
        <w:proofErr w:type="gramEnd"/>
        <w:r w:rsidRPr="00A50911">
          <w:rPr>
            <w:color w:val="auto"/>
            <w:sz w:val="24"/>
            <w:szCs w:val="24"/>
            <w:rPrChange w:id="1361" w:author="James Howison" w:date="2015-01-09T11:00:00Z">
              <w:rPr>
                <w:sz w:val="24"/>
                <w:szCs w:val="24"/>
              </w:rPr>
            </w:rPrChange>
          </w:rPr>
          <w:t xml:space="preserve"> </w:t>
        </w:r>
        <w:proofErr w:type="gramStart"/>
        <w:r w:rsidRPr="00A50911">
          <w:rPr>
            <w:color w:val="auto"/>
            <w:sz w:val="24"/>
            <w:szCs w:val="24"/>
            <w:rPrChange w:id="1362" w:author="James Howison" w:date="2015-01-09T11:00:00Z">
              <w:rPr>
                <w:sz w:val="24"/>
                <w:szCs w:val="24"/>
              </w:rPr>
            </w:rPrChange>
          </w:rPr>
          <w:t>doi:10.1045</w:t>
        </w:r>
        <w:proofErr w:type="gramEnd"/>
        <w:r w:rsidRPr="00A50911">
          <w:rPr>
            <w:color w:val="auto"/>
            <w:sz w:val="24"/>
            <w:szCs w:val="24"/>
            <w:rPrChange w:id="1363" w:author="James Howison" w:date="2015-01-09T11:00:00Z">
              <w:rPr>
                <w:sz w:val="24"/>
                <w:szCs w:val="24"/>
              </w:rPr>
            </w:rPrChange>
          </w:rPr>
          <w:t>/november2013-simons</w:t>
        </w:r>
      </w:ins>
    </w:p>
    <w:p w14:paraId="52184489" w14:textId="77777777" w:rsidR="00A50911" w:rsidRPr="00A50911" w:rsidRDefault="00A50911" w:rsidP="00A50911">
      <w:pPr>
        <w:pStyle w:val="Bibliography"/>
        <w:rPr>
          <w:ins w:id="1364" w:author="James Howison" w:date="2015-01-09T11:00:00Z"/>
          <w:color w:val="auto"/>
          <w:sz w:val="24"/>
          <w:szCs w:val="24"/>
          <w:rPrChange w:id="1365" w:author="James Howison" w:date="2015-01-09T11:00:00Z">
            <w:rPr>
              <w:ins w:id="1366" w:author="James Howison" w:date="2015-01-09T11:00:00Z"/>
              <w:sz w:val="24"/>
              <w:szCs w:val="24"/>
            </w:rPr>
          </w:rPrChange>
        </w:rPr>
        <w:pPrChange w:id="1367" w:author="James Howison" w:date="2015-01-09T11:00:00Z">
          <w:pPr>
            <w:widowControl w:val="0"/>
            <w:autoSpaceDE w:val="0"/>
            <w:autoSpaceDN w:val="0"/>
            <w:adjustRightInd w:val="0"/>
          </w:pPr>
        </w:pPrChange>
      </w:pPr>
      <w:proofErr w:type="gramStart"/>
      <w:ins w:id="1368" w:author="James Howison" w:date="2015-01-09T11:00:00Z">
        <w:r w:rsidRPr="00A50911">
          <w:rPr>
            <w:color w:val="auto"/>
            <w:sz w:val="24"/>
            <w:szCs w:val="24"/>
            <w:rPrChange w:id="1369" w:author="James Howison" w:date="2015-01-09T11:00:00Z">
              <w:rPr>
                <w:sz w:val="24"/>
                <w:szCs w:val="24"/>
              </w:rPr>
            </w:rPrChange>
          </w:rPr>
          <w:t xml:space="preserve">Stewart, C. A., </w:t>
        </w:r>
        <w:proofErr w:type="spellStart"/>
        <w:r w:rsidRPr="00A50911">
          <w:rPr>
            <w:color w:val="auto"/>
            <w:sz w:val="24"/>
            <w:szCs w:val="24"/>
            <w:rPrChange w:id="1370" w:author="James Howison" w:date="2015-01-09T11:00:00Z">
              <w:rPr>
                <w:sz w:val="24"/>
                <w:szCs w:val="24"/>
              </w:rPr>
            </w:rPrChange>
          </w:rPr>
          <w:t>Almes</w:t>
        </w:r>
        <w:proofErr w:type="spellEnd"/>
        <w:r w:rsidRPr="00A50911">
          <w:rPr>
            <w:color w:val="auto"/>
            <w:sz w:val="24"/>
            <w:szCs w:val="24"/>
            <w:rPrChange w:id="1371" w:author="James Howison" w:date="2015-01-09T11:00:00Z">
              <w:rPr>
                <w:sz w:val="24"/>
                <w:szCs w:val="24"/>
              </w:rPr>
            </w:rPrChange>
          </w:rPr>
          <w:t>, G. T., &amp; Wheeler, B. C. (Eds.).</w:t>
        </w:r>
        <w:proofErr w:type="gramEnd"/>
        <w:r w:rsidRPr="00A50911">
          <w:rPr>
            <w:color w:val="auto"/>
            <w:sz w:val="24"/>
            <w:szCs w:val="24"/>
            <w:rPrChange w:id="1372" w:author="James Howison" w:date="2015-01-09T11:00:00Z">
              <w:rPr>
                <w:sz w:val="24"/>
                <w:szCs w:val="24"/>
              </w:rPr>
            </w:rPrChange>
          </w:rPr>
          <w:t xml:space="preserve"> (2010)</w:t>
        </w:r>
        <w:proofErr w:type="gramStart"/>
        <w:r w:rsidRPr="00A50911">
          <w:rPr>
            <w:color w:val="auto"/>
            <w:sz w:val="24"/>
            <w:szCs w:val="24"/>
            <w:rPrChange w:id="1373" w:author="James Howison" w:date="2015-01-09T11:00:00Z">
              <w:rPr>
                <w:sz w:val="24"/>
                <w:szCs w:val="24"/>
              </w:rPr>
            </w:rPrChange>
          </w:rPr>
          <w:t>. NSF Cyberinfrastructure Software Sustainability and Reusability Workshop Report.</w:t>
        </w:r>
        <w:proofErr w:type="gramEnd"/>
        <w:r w:rsidRPr="00A50911">
          <w:rPr>
            <w:color w:val="auto"/>
            <w:sz w:val="24"/>
            <w:szCs w:val="24"/>
            <w:rPrChange w:id="1374" w:author="James Howison" w:date="2015-01-09T11:00:00Z">
              <w:rPr>
                <w:sz w:val="24"/>
                <w:szCs w:val="24"/>
              </w:rPr>
            </w:rPrChange>
          </w:rPr>
          <w:t xml:space="preserve"> Retrieved from http://hdl.handle.net/2022/6701</w:t>
        </w:r>
      </w:ins>
    </w:p>
    <w:p w14:paraId="080A12B1" w14:textId="77777777" w:rsidR="00A50911" w:rsidRPr="00A50911" w:rsidRDefault="00A50911" w:rsidP="00A50911">
      <w:pPr>
        <w:pStyle w:val="Bibliography"/>
        <w:rPr>
          <w:ins w:id="1375" w:author="James Howison" w:date="2015-01-09T11:00:00Z"/>
          <w:color w:val="auto"/>
          <w:sz w:val="24"/>
          <w:szCs w:val="24"/>
          <w:rPrChange w:id="1376" w:author="James Howison" w:date="2015-01-09T11:00:00Z">
            <w:rPr>
              <w:ins w:id="1377" w:author="James Howison" w:date="2015-01-09T11:00:00Z"/>
              <w:sz w:val="24"/>
              <w:szCs w:val="24"/>
            </w:rPr>
          </w:rPrChange>
        </w:rPr>
        <w:pPrChange w:id="1378" w:author="James Howison" w:date="2015-01-09T11:00:00Z">
          <w:pPr>
            <w:widowControl w:val="0"/>
            <w:autoSpaceDE w:val="0"/>
            <w:autoSpaceDN w:val="0"/>
            <w:adjustRightInd w:val="0"/>
          </w:pPr>
        </w:pPrChange>
      </w:pPr>
      <w:proofErr w:type="spellStart"/>
      <w:proofErr w:type="gramStart"/>
      <w:ins w:id="1379" w:author="James Howison" w:date="2015-01-09T11:00:00Z">
        <w:r w:rsidRPr="00A50911">
          <w:rPr>
            <w:color w:val="auto"/>
            <w:sz w:val="24"/>
            <w:szCs w:val="24"/>
            <w:rPrChange w:id="1380" w:author="James Howison" w:date="2015-01-09T11:00:00Z">
              <w:rPr>
                <w:sz w:val="24"/>
                <w:szCs w:val="24"/>
              </w:rPr>
            </w:rPrChange>
          </w:rPr>
          <w:t>Stodden</w:t>
        </w:r>
        <w:proofErr w:type="spellEnd"/>
        <w:r w:rsidRPr="00A50911">
          <w:rPr>
            <w:color w:val="auto"/>
            <w:sz w:val="24"/>
            <w:szCs w:val="24"/>
            <w:rPrChange w:id="1381" w:author="James Howison" w:date="2015-01-09T11:00:00Z">
              <w:rPr>
                <w:sz w:val="24"/>
                <w:szCs w:val="24"/>
              </w:rPr>
            </w:rPrChange>
          </w:rPr>
          <w:t xml:space="preserve">, V., </w:t>
        </w:r>
        <w:proofErr w:type="spellStart"/>
        <w:r w:rsidRPr="00A50911">
          <w:rPr>
            <w:color w:val="auto"/>
            <w:sz w:val="24"/>
            <w:szCs w:val="24"/>
            <w:rPrChange w:id="1382" w:author="James Howison" w:date="2015-01-09T11:00:00Z">
              <w:rPr>
                <w:sz w:val="24"/>
                <w:szCs w:val="24"/>
              </w:rPr>
            </w:rPrChange>
          </w:rPr>
          <w:t>Donoho</w:t>
        </w:r>
        <w:proofErr w:type="spellEnd"/>
        <w:r w:rsidRPr="00A50911">
          <w:rPr>
            <w:color w:val="auto"/>
            <w:sz w:val="24"/>
            <w:szCs w:val="24"/>
            <w:rPrChange w:id="1383" w:author="James Howison" w:date="2015-01-09T11:00:00Z">
              <w:rPr>
                <w:sz w:val="24"/>
                <w:szCs w:val="24"/>
              </w:rPr>
            </w:rPrChange>
          </w:rPr>
          <w:t xml:space="preserve">, D., </w:t>
        </w:r>
        <w:proofErr w:type="spellStart"/>
        <w:r w:rsidRPr="00A50911">
          <w:rPr>
            <w:color w:val="auto"/>
            <w:sz w:val="24"/>
            <w:szCs w:val="24"/>
            <w:rPrChange w:id="1384" w:author="James Howison" w:date="2015-01-09T11:00:00Z">
              <w:rPr>
                <w:sz w:val="24"/>
                <w:szCs w:val="24"/>
              </w:rPr>
            </w:rPrChange>
          </w:rPr>
          <w:t>Fomel</w:t>
        </w:r>
        <w:proofErr w:type="spellEnd"/>
        <w:r w:rsidRPr="00A50911">
          <w:rPr>
            <w:color w:val="auto"/>
            <w:sz w:val="24"/>
            <w:szCs w:val="24"/>
            <w:rPrChange w:id="1385" w:author="James Howison" w:date="2015-01-09T11:00:00Z">
              <w:rPr>
                <w:sz w:val="24"/>
                <w:szCs w:val="24"/>
              </w:rPr>
            </w:rPrChange>
          </w:rPr>
          <w:t xml:space="preserve">, S., Friedlander, M., Gerstein, M., </w:t>
        </w:r>
        <w:proofErr w:type="spellStart"/>
        <w:r w:rsidRPr="00A50911">
          <w:rPr>
            <w:color w:val="auto"/>
            <w:sz w:val="24"/>
            <w:szCs w:val="24"/>
            <w:rPrChange w:id="1386" w:author="James Howison" w:date="2015-01-09T11:00:00Z">
              <w:rPr>
                <w:sz w:val="24"/>
                <w:szCs w:val="24"/>
              </w:rPr>
            </w:rPrChange>
          </w:rPr>
          <w:t>LeVeque</w:t>
        </w:r>
        <w:proofErr w:type="spellEnd"/>
        <w:r w:rsidRPr="00A50911">
          <w:rPr>
            <w:color w:val="auto"/>
            <w:sz w:val="24"/>
            <w:szCs w:val="24"/>
            <w:rPrChange w:id="1387" w:author="James Howison" w:date="2015-01-09T11:00:00Z">
              <w:rPr>
                <w:sz w:val="24"/>
                <w:szCs w:val="24"/>
              </w:rPr>
            </w:rPrChange>
          </w:rPr>
          <w:t>, R., … Wiggins, C. (2010).</w:t>
        </w:r>
        <w:proofErr w:type="gramEnd"/>
        <w:r w:rsidRPr="00A50911">
          <w:rPr>
            <w:color w:val="auto"/>
            <w:sz w:val="24"/>
            <w:szCs w:val="24"/>
            <w:rPrChange w:id="1388" w:author="James Howison" w:date="2015-01-09T11:00:00Z">
              <w:rPr>
                <w:sz w:val="24"/>
                <w:szCs w:val="24"/>
              </w:rPr>
            </w:rPrChange>
          </w:rPr>
          <w:t xml:space="preserve"> Reproducible Research. </w:t>
        </w:r>
        <w:proofErr w:type="gramStart"/>
        <w:r w:rsidRPr="00A50911">
          <w:rPr>
            <w:i/>
            <w:iCs/>
            <w:color w:val="auto"/>
            <w:sz w:val="24"/>
            <w:szCs w:val="24"/>
            <w:rPrChange w:id="1389" w:author="James Howison" w:date="2015-01-09T11:00:00Z">
              <w:rPr>
                <w:i/>
                <w:iCs/>
                <w:sz w:val="24"/>
                <w:szCs w:val="24"/>
              </w:rPr>
            </w:rPrChange>
          </w:rPr>
          <w:t>Computing in Science and Engineering</w:t>
        </w:r>
        <w:r w:rsidRPr="00A50911">
          <w:rPr>
            <w:color w:val="auto"/>
            <w:sz w:val="24"/>
            <w:szCs w:val="24"/>
            <w:rPrChange w:id="1390" w:author="James Howison" w:date="2015-01-09T11:00:00Z">
              <w:rPr>
                <w:sz w:val="24"/>
                <w:szCs w:val="24"/>
              </w:rPr>
            </w:rPrChange>
          </w:rPr>
          <w:t xml:space="preserve">, </w:t>
        </w:r>
        <w:r w:rsidRPr="00A50911">
          <w:rPr>
            <w:i/>
            <w:iCs/>
            <w:color w:val="auto"/>
            <w:sz w:val="24"/>
            <w:szCs w:val="24"/>
            <w:rPrChange w:id="1391" w:author="James Howison" w:date="2015-01-09T11:00:00Z">
              <w:rPr>
                <w:i/>
                <w:iCs/>
                <w:sz w:val="24"/>
                <w:szCs w:val="24"/>
              </w:rPr>
            </w:rPrChange>
          </w:rPr>
          <w:t>12</w:t>
        </w:r>
        <w:r w:rsidRPr="00A50911">
          <w:rPr>
            <w:color w:val="auto"/>
            <w:sz w:val="24"/>
            <w:szCs w:val="24"/>
            <w:rPrChange w:id="1392" w:author="James Howison" w:date="2015-01-09T11:00:00Z">
              <w:rPr>
                <w:sz w:val="24"/>
                <w:szCs w:val="24"/>
              </w:rPr>
            </w:rPrChange>
          </w:rPr>
          <w:t>(5), 8–13.</w:t>
        </w:r>
        <w:proofErr w:type="gramEnd"/>
      </w:ins>
    </w:p>
    <w:p w14:paraId="057BB864" w14:textId="77777777" w:rsidR="00A50911" w:rsidRPr="00A50911" w:rsidRDefault="00A50911" w:rsidP="00A50911">
      <w:pPr>
        <w:pStyle w:val="Bibliography"/>
        <w:rPr>
          <w:ins w:id="1393" w:author="James Howison" w:date="2015-01-09T11:00:00Z"/>
          <w:color w:val="auto"/>
          <w:sz w:val="24"/>
          <w:szCs w:val="24"/>
          <w:rPrChange w:id="1394" w:author="James Howison" w:date="2015-01-09T11:00:00Z">
            <w:rPr>
              <w:ins w:id="1395" w:author="James Howison" w:date="2015-01-09T11:00:00Z"/>
              <w:sz w:val="24"/>
              <w:szCs w:val="24"/>
            </w:rPr>
          </w:rPrChange>
        </w:rPr>
        <w:pPrChange w:id="1396" w:author="James Howison" w:date="2015-01-09T11:00:00Z">
          <w:pPr>
            <w:widowControl w:val="0"/>
            <w:autoSpaceDE w:val="0"/>
            <w:autoSpaceDN w:val="0"/>
            <w:adjustRightInd w:val="0"/>
          </w:pPr>
        </w:pPrChange>
      </w:pPr>
      <w:proofErr w:type="spellStart"/>
      <w:proofErr w:type="gramStart"/>
      <w:ins w:id="1397" w:author="James Howison" w:date="2015-01-09T11:00:00Z">
        <w:r w:rsidRPr="00A50911">
          <w:rPr>
            <w:color w:val="auto"/>
            <w:sz w:val="24"/>
            <w:szCs w:val="24"/>
            <w:rPrChange w:id="1398" w:author="James Howison" w:date="2015-01-09T11:00:00Z">
              <w:rPr>
                <w:sz w:val="24"/>
                <w:szCs w:val="24"/>
              </w:rPr>
            </w:rPrChange>
          </w:rPr>
          <w:t>Stodden</w:t>
        </w:r>
        <w:proofErr w:type="spellEnd"/>
        <w:r w:rsidRPr="00A50911">
          <w:rPr>
            <w:color w:val="auto"/>
            <w:sz w:val="24"/>
            <w:szCs w:val="24"/>
            <w:rPrChange w:id="1399" w:author="James Howison" w:date="2015-01-09T11:00:00Z">
              <w:rPr>
                <w:sz w:val="24"/>
                <w:szCs w:val="24"/>
              </w:rPr>
            </w:rPrChange>
          </w:rPr>
          <w:t xml:space="preserve">, V., </w:t>
        </w:r>
        <w:proofErr w:type="spellStart"/>
        <w:r w:rsidRPr="00A50911">
          <w:rPr>
            <w:color w:val="auto"/>
            <w:sz w:val="24"/>
            <w:szCs w:val="24"/>
            <w:rPrChange w:id="1400" w:author="James Howison" w:date="2015-01-09T11:00:00Z">
              <w:rPr>
                <w:sz w:val="24"/>
                <w:szCs w:val="24"/>
              </w:rPr>
            </w:rPrChange>
          </w:rPr>
          <w:t>Guo</w:t>
        </w:r>
        <w:proofErr w:type="spellEnd"/>
        <w:r w:rsidRPr="00A50911">
          <w:rPr>
            <w:color w:val="auto"/>
            <w:sz w:val="24"/>
            <w:szCs w:val="24"/>
            <w:rPrChange w:id="1401" w:author="James Howison" w:date="2015-01-09T11:00:00Z">
              <w:rPr>
                <w:sz w:val="24"/>
                <w:szCs w:val="24"/>
              </w:rPr>
            </w:rPrChange>
          </w:rPr>
          <w:t>, P., &amp; Ma, Z. (2013).</w:t>
        </w:r>
        <w:proofErr w:type="gramEnd"/>
        <w:r w:rsidRPr="00A50911">
          <w:rPr>
            <w:color w:val="auto"/>
            <w:sz w:val="24"/>
            <w:szCs w:val="24"/>
            <w:rPrChange w:id="1402" w:author="James Howison" w:date="2015-01-09T11:00:00Z">
              <w:rPr>
                <w:sz w:val="24"/>
                <w:szCs w:val="24"/>
              </w:rPr>
            </w:rPrChange>
          </w:rPr>
          <w:t xml:space="preserve"> Toward Reproducible Computational Research: An Empirical Analysis of Data and Code Policy Adoption by Journals. </w:t>
        </w:r>
        <w:proofErr w:type="spellStart"/>
        <w:r w:rsidRPr="00A50911">
          <w:rPr>
            <w:i/>
            <w:iCs/>
            <w:color w:val="auto"/>
            <w:sz w:val="24"/>
            <w:szCs w:val="24"/>
            <w:rPrChange w:id="1403" w:author="James Howison" w:date="2015-01-09T11:00:00Z">
              <w:rPr>
                <w:i/>
                <w:iCs/>
                <w:sz w:val="24"/>
                <w:szCs w:val="24"/>
              </w:rPr>
            </w:rPrChange>
          </w:rPr>
          <w:t>PLoS</w:t>
        </w:r>
        <w:proofErr w:type="spellEnd"/>
        <w:r w:rsidRPr="00A50911">
          <w:rPr>
            <w:i/>
            <w:iCs/>
            <w:color w:val="auto"/>
            <w:sz w:val="24"/>
            <w:szCs w:val="24"/>
            <w:rPrChange w:id="1404" w:author="James Howison" w:date="2015-01-09T11:00:00Z">
              <w:rPr>
                <w:i/>
                <w:iCs/>
                <w:sz w:val="24"/>
                <w:szCs w:val="24"/>
              </w:rPr>
            </w:rPrChange>
          </w:rPr>
          <w:t xml:space="preserve"> ONE</w:t>
        </w:r>
        <w:r w:rsidRPr="00A50911">
          <w:rPr>
            <w:color w:val="auto"/>
            <w:sz w:val="24"/>
            <w:szCs w:val="24"/>
            <w:rPrChange w:id="1405" w:author="James Howison" w:date="2015-01-09T11:00:00Z">
              <w:rPr>
                <w:sz w:val="24"/>
                <w:szCs w:val="24"/>
              </w:rPr>
            </w:rPrChange>
          </w:rPr>
          <w:t xml:space="preserve">, </w:t>
        </w:r>
        <w:r w:rsidRPr="00A50911">
          <w:rPr>
            <w:i/>
            <w:iCs/>
            <w:color w:val="auto"/>
            <w:sz w:val="24"/>
            <w:szCs w:val="24"/>
            <w:rPrChange w:id="1406" w:author="James Howison" w:date="2015-01-09T11:00:00Z">
              <w:rPr>
                <w:i/>
                <w:iCs/>
                <w:sz w:val="24"/>
                <w:szCs w:val="24"/>
              </w:rPr>
            </w:rPrChange>
          </w:rPr>
          <w:t>8</w:t>
        </w:r>
        <w:r w:rsidRPr="00A50911">
          <w:rPr>
            <w:color w:val="auto"/>
            <w:sz w:val="24"/>
            <w:szCs w:val="24"/>
            <w:rPrChange w:id="1407" w:author="James Howison" w:date="2015-01-09T11:00:00Z">
              <w:rPr>
                <w:sz w:val="24"/>
                <w:szCs w:val="24"/>
              </w:rPr>
            </w:rPrChange>
          </w:rPr>
          <w:t xml:space="preserve">(6), e67111. </w:t>
        </w:r>
        <w:proofErr w:type="gramStart"/>
        <w:r w:rsidRPr="00A50911">
          <w:rPr>
            <w:color w:val="auto"/>
            <w:sz w:val="24"/>
            <w:szCs w:val="24"/>
            <w:rPrChange w:id="1408" w:author="James Howison" w:date="2015-01-09T11:00:00Z">
              <w:rPr>
                <w:sz w:val="24"/>
                <w:szCs w:val="24"/>
              </w:rPr>
            </w:rPrChange>
          </w:rPr>
          <w:t>doi:10.1371</w:t>
        </w:r>
        <w:proofErr w:type="gramEnd"/>
        <w:r w:rsidRPr="00A50911">
          <w:rPr>
            <w:color w:val="auto"/>
            <w:sz w:val="24"/>
            <w:szCs w:val="24"/>
            <w:rPrChange w:id="1409" w:author="James Howison" w:date="2015-01-09T11:00:00Z">
              <w:rPr>
                <w:sz w:val="24"/>
                <w:szCs w:val="24"/>
              </w:rPr>
            </w:rPrChange>
          </w:rPr>
          <w:t>/journal.pone.0067111</w:t>
        </w:r>
      </w:ins>
    </w:p>
    <w:p w14:paraId="765D8E9F" w14:textId="77777777" w:rsidR="00A50911" w:rsidRPr="00A50911" w:rsidRDefault="00A50911" w:rsidP="00A50911">
      <w:pPr>
        <w:pStyle w:val="Bibliography"/>
        <w:rPr>
          <w:ins w:id="1410" w:author="James Howison" w:date="2015-01-09T11:00:00Z"/>
          <w:color w:val="auto"/>
          <w:sz w:val="24"/>
          <w:szCs w:val="24"/>
          <w:rPrChange w:id="1411" w:author="James Howison" w:date="2015-01-09T11:00:00Z">
            <w:rPr>
              <w:ins w:id="1412" w:author="James Howison" w:date="2015-01-09T11:00:00Z"/>
              <w:sz w:val="24"/>
              <w:szCs w:val="24"/>
            </w:rPr>
          </w:rPrChange>
        </w:rPr>
        <w:pPrChange w:id="1413" w:author="James Howison" w:date="2015-01-09T11:00:00Z">
          <w:pPr>
            <w:widowControl w:val="0"/>
            <w:autoSpaceDE w:val="0"/>
            <w:autoSpaceDN w:val="0"/>
            <w:adjustRightInd w:val="0"/>
          </w:pPr>
        </w:pPrChange>
      </w:pPr>
      <w:proofErr w:type="spellStart"/>
      <w:proofErr w:type="gramStart"/>
      <w:ins w:id="1414" w:author="James Howison" w:date="2015-01-09T11:00:00Z">
        <w:r w:rsidRPr="00A50911">
          <w:rPr>
            <w:color w:val="auto"/>
            <w:sz w:val="24"/>
            <w:szCs w:val="24"/>
            <w:rPrChange w:id="1415" w:author="James Howison" w:date="2015-01-09T11:00:00Z">
              <w:rPr>
                <w:sz w:val="24"/>
                <w:szCs w:val="24"/>
              </w:rPr>
            </w:rPrChange>
          </w:rPr>
          <w:t>Stodden</w:t>
        </w:r>
        <w:proofErr w:type="spellEnd"/>
        <w:r w:rsidRPr="00A50911">
          <w:rPr>
            <w:color w:val="auto"/>
            <w:sz w:val="24"/>
            <w:szCs w:val="24"/>
            <w:rPrChange w:id="1416" w:author="James Howison" w:date="2015-01-09T11:00:00Z">
              <w:rPr>
                <w:sz w:val="24"/>
                <w:szCs w:val="24"/>
              </w:rPr>
            </w:rPrChange>
          </w:rPr>
          <w:t xml:space="preserve">, V., </w:t>
        </w:r>
        <w:proofErr w:type="spellStart"/>
        <w:r w:rsidRPr="00A50911">
          <w:rPr>
            <w:color w:val="auto"/>
            <w:sz w:val="24"/>
            <w:szCs w:val="24"/>
            <w:rPrChange w:id="1417" w:author="James Howison" w:date="2015-01-09T11:00:00Z">
              <w:rPr>
                <w:sz w:val="24"/>
                <w:szCs w:val="24"/>
              </w:rPr>
            </w:rPrChange>
          </w:rPr>
          <w:t>Hurlin</w:t>
        </w:r>
        <w:proofErr w:type="spellEnd"/>
        <w:r w:rsidRPr="00A50911">
          <w:rPr>
            <w:color w:val="auto"/>
            <w:sz w:val="24"/>
            <w:szCs w:val="24"/>
            <w:rPrChange w:id="1418" w:author="James Howison" w:date="2015-01-09T11:00:00Z">
              <w:rPr>
                <w:sz w:val="24"/>
                <w:szCs w:val="24"/>
              </w:rPr>
            </w:rPrChange>
          </w:rPr>
          <w:t xml:space="preserve">, C., &amp; </w:t>
        </w:r>
        <w:proofErr w:type="spellStart"/>
        <w:r w:rsidRPr="00A50911">
          <w:rPr>
            <w:color w:val="auto"/>
            <w:sz w:val="24"/>
            <w:szCs w:val="24"/>
            <w:rPrChange w:id="1419" w:author="James Howison" w:date="2015-01-09T11:00:00Z">
              <w:rPr>
                <w:sz w:val="24"/>
                <w:szCs w:val="24"/>
              </w:rPr>
            </w:rPrChange>
          </w:rPr>
          <w:t>Perignon</w:t>
        </w:r>
        <w:proofErr w:type="spellEnd"/>
        <w:r w:rsidRPr="00A50911">
          <w:rPr>
            <w:color w:val="auto"/>
            <w:sz w:val="24"/>
            <w:szCs w:val="24"/>
            <w:rPrChange w:id="1420" w:author="James Howison" w:date="2015-01-09T11:00:00Z">
              <w:rPr>
                <w:sz w:val="24"/>
                <w:szCs w:val="24"/>
              </w:rPr>
            </w:rPrChange>
          </w:rPr>
          <w:t>, C. (2012).</w:t>
        </w:r>
        <w:proofErr w:type="gramEnd"/>
        <w:r w:rsidRPr="00A50911">
          <w:rPr>
            <w:color w:val="auto"/>
            <w:sz w:val="24"/>
            <w:szCs w:val="24"/>
            <w:rPrChange w:id="1421" w:author="James Howison" w:date="2015-01-09T11:00:00Z">
              <w:rPr>
                <w:sz w:val="24"/>
                <w:szCs w:val="24"/>
              </w:rPr>
            </w:rPrChange>
          </w:rPr>
          <w:t xml:space="preserve"> RunMyCode.org: A novel dissemination and collaboration platform for executing published computational results. In </w:t>
        </w:r>
        <w:r w:rsidRPr="00A50911">
          <w:rPr>
            <w:i/>
            <w:iCs/>
            <w:color w:val="auto"/>
            <w:sz w:val="24"/>
            <w:szCs w:val="24"/>
            <w:rPrChange w:id="1422" w:author="James Howison" w:date="2015-01-09T11:00:00Z">
              <w:rPr>
                <w:i/>
                <w:iCs/>
                <w:sz w:val="24"/>
                <w:szCs w:val="24"/>
              </w:rPr>
            </w:rPrChange>
          </w:rPr>
          <w:t>2012 IEEE 8th International Conference on E-Science (e-Science)</w:t>
        </w:r>
        <w:r w:rsidRPr="00A50911">
          <w:rPr>
            <w:color w:val="auto"/>
            <w:sz w:val="24"/>
            <w:szCs w:val="24"/>
            <w:rPrChange w:id="1423" w:author="James Howison" w:date="2015-01-09T11:00:00Z">
              <w:rPr>
                <w:sz w:val="24"/>
                <w:szCs w:val="24"/>
              </w:rPr>
            </w:rPrChange>
          </w:rPr>
          <w:t xml:space="preserve"> (pp. 1–8). doi</w:t>
        </w:r>
        <w:proofErr w:type="gramStart"/>
        <w:r w:rsidRPr="00A50911">
          <w:rPr>
            <w:color w:val="auto"/>
            <w:sz w:val="24"/>
            <w:szCs w:val="24"/>
            <w:rPrChange w:id="1424" w:author="James Howison" w:date="2015-01-09T11:00:00Z">
              <w:rPr>
                <w:sz w:val="24"/>
                <w:szCs w:val="24"/>
              </w:rPr>
            </w:rPrChange>
          </w:rPr>
          <w:t>:10.1109</w:t>
        </w:r>
        <w:proofErr w:type="gramEnd"/>
        <w:r w:rsidRPr="00A50911">
          <w:rPr>
            <w:color w:val="auto"/>
            <w:sz w:val="24"/>
            <w:szCs w:val="24"/>
            <w:rPrChange w:id="1425" w:author="James Howison" w:date="2015-01-09T11:00:00Z">
              <w:rPr>
                <w:sz w:val="24"/>
                <w:szCs w:val="24"/>
              </w:rPr>
            </w:rPrChange>
          </w:rPr>
          <w:t>/eScience.2012.6404455</w:t>
        </w:r>
      </w:ins>
    </w:p>
    <w:p w14:paraId="7E354FBC" w14:textId="77777777" w:rsidR="00A50911" w:rsidRPr="00A50911" w:rsidRDefault="00A50911" w:rsidP="00A50911">
      <w:pPr>
        <w:pStyle w:val="Bibliography"/>
        <w:rPr>
          <w:ins w:id="1426" w:author="James Howison" w:date="2015-01-09T11:00:00Z"/>
          <w:color w:val="auto"/>
          <w:sz w:val="24"/>
          <w:szCs w:val="24"/>
          <w:rPrChange w:id="1427" w:author="James Howison" w:date="2015-01-09T11:00:00Z">
            <w:rPr>
              <w:ins w:id="1428" w:author="James Howison" w:date="2015-01-09T11:00:00Z"/>
              <w:sz w:val="24"/>
              <w:szCs w:val="24"/>
            </w:rPr>
          </w:rPrChange>
        </w:rPr>
        <w:pPrChange w:id="1429" w:author="James Howison" w:date="2015-01-09T11:00:00Z">
          <w:pPr>
            <w:widowControl w:val="0"/>
            <w:autoSpaceDE w:val="0"/>
            <w:autoSpaceDN w:val="0"/>
            <w:adjustRightInd w:val="0"/>
          </w:pPr>
        </w:pPrChange>
      </w:pPr>
      <w:proofErr w:type="spellStart"/>
      <w:ins w:id="1430" w:author="James Howison" w:date="2015-01-09T11:00:00Z">
        <w:r w:rsidRPr="00A50911">
          <w:rPr>
            <w:color w:val="auto"/>
            <w:sz w:val="24"/>
            <w:szCs w:val="24"/>
            <w:rPrChange w:id="1431" w:author="James Howison" w:date="2015-01-09T11:00:00Z">
              <w:rPr>
                <w:sz w:val="24"/>
                <w:szCs w:val="24"/>
              </w:rPr>
            </w:rPrChange>
          </w:rPr>
          <w:t>Strijkers</w:t>
        </w:r>
        <w:proofErr w:type="spellEnd"/>
        <w:r w:rsidRPr="00A50911">
          <w:rPr>
            <w:color w:val="auto"/>
            <w:sz w:val="24"/>
            <w:szCs w:val="24"/>
            <w:rPrChange w:id="1432" w:author="James Howison" w:date="2015-01-09T11:00:00Z">
              <w:rPr>
                <w:sz w:val="24"/>
                <w:szCs w:val="24"/>
              </w:rPr>
            </w:rPrChange>
          </w:rPr>
          <w:t xml:space="preserve">, R., Cushing, R., </w:t>
        </w:r>
        <w:proofErr w:type="spellStart"/>
        <w:r w:rsidRPr="00A50911">
          <w:rPr>
            <w:color w:val="auto"/>
            <w:sz w:val="24"/>
            <w:szCs w:val="24"/>
            <w:rPrChange w:id="1433" w:author="James Howison" w:date="2015-01-09T11:00:00Z">
              <w:rPr>
                <w:sz w:val="24"/>
                <w:szCs w:val="24"/>
              </w:rPr>
            </w:rPrChange>
          </w:rPr>
          <w:t>Vasyunin</w:t>
        </w:r>
        <w:proofErr w:type="spellEnd"/>
        <w:r w:rsidRPr="00A50911">
          <w:rPr>
            <w:color w:val="auto"/>
            <w:sz w:val="24"/>
            <w:szCs w:val="24"/>
            <w:rPrChange w:id="1434" w:author="James Howison" w:date="2015-01-09T11:00:00Z">
              <w:rPr>
                <w:sz w:val="24"/>
                <w:szCs w:val="24"/>
              </w:rPr>
            </w:rPrChange>
          </w:rPr>
          <w:t xml:space="preserve">, D., de </w:t>
        </w:r>
        <w:proofErr w:type="spellStart"/>
        <w:r w:rsidRPr="00A50911">
          <w:rPr>
            <w:color w:val="auto"/>
            <w:sz w:val="24"/>
            <w:szCs w:val="24"/>
            <w:rPrChange w:id="1435" w:author="James Howison" w:date="2015-01-09T11:00:00Z">
              <w:rPr>
                <w:sz w:val="24"/>
                <w:szCs w:val="24"/>
              </w:rPr>
            </w:rPrChange>
          </w:rPr>
          <w:t>Laat</w:t>
        </w:r>
        <w:proofErr w:type="spellEnd"/>
        <w:r w:rsidRPr="00A50911">
          <w:rPr>
            <w:color w:val="auto"/>
            <w:sz w:val="24"/>
            <w:szCs w:val="24"/>
            <w:rPrChange w:id="1436" w:author="James Howison" w:date="2015-01-09T11:00:00Z">
              <w:rPr>
                <w:sz w:val="24"/>
                <w:szCs w:val="24"/>
              </w:rPr>
            </w:rPrChange>
          </w:rPr>
          <w:t xml:space="preserve">, C., </w:t>
        </w:r>
        <w:proofErr w:type="spellStart"/>
        <w:r w:rsidRPr="00A50911">
          <w:rPr>
            <w:color w:val="auto"/>
            <w:sz w:val="24"/>
            <w:szCs w:val="24"/>
            <w:rPrChange w:id="1437" w:author="James Howison" w:date="2015-01-09T11:00:00Z">
              <w:rPr>
                <w:sz w:val="24"/>
                <w:szCs w:val="24"/>
              </w:rPr>
            </w:rPrChange>
          </w:rPr>
          <w:t>Belloum</w:t>
        </w:r>
        <w:proofErr w:type="spellEnd"/>
        <w:r w:rsidRPr="00A50911">
          <w:rPr>
            <w:color w:val="auto"/>
            <w:sz w:val="24"/>
            <w:szCs w:val="24"/>
            <w:rPrChange w:id="1438" w:author="James Howison" w:date="2015-01-09T11:00:00Z">
              <w:rPr>
                <w:sz w:val="24"/>
                <w:szCs w:val="24"/>
              </w:rPr>
            </w:rPrChange>
          </w:rPr>
          <w:t xml:space="preserve">, A. S. Z., &amp; Meijer, R. (2011). </w:t>
        </w:r>
        <w:proofErr w:type="gramStart"/>
        <w:r w:rsidRPr="00A50911">
          <w:rPr>
            <w:color w:val="auto"/>
            <w:sz w:val="24"/>
            <w:szCs w:val="24"/>
            <w:rPrChange w:id="1439" w:author="James Howison" w:date="2015-01-09T11:00:00Z">
              <w:rPr>
                <w:sz w:val="24"/>
                <w:szCs w:val="24"/>
              </w:rPr>
            </w:rPrChange>
          </w:rPr>
          <w:t>Toward Executable Scientiﬁc Publications.</w:t>
        </w:r>
        <w:proofErr w:type="gramEnd"/>
        <w:r w:rsidRPr="00A50911">
          <w:rPr>
            <w:color w:val="auto"/>
            <w:sz w:val="24"/>
            <w:szCs w:val="24"/>
            <w:rPrChange w:id="1440" w:author="James Howison" w:date="2015-01-09T11:00:00Z">
              <w:rPr>
                <w:sz w:val="24"/>
                <w:szCs w:val="24"/>
              </w:rPr>
            </w:rPrChange>
          </w:rPr>
          <w:t xml:space="preserve"> </w:t>
        </w:r>
        <w:proofErr w:type="spellStart"/>
        <w:proofErr w:type="gramStart"/>
        <w:r w:rsidRPr="00A50911">
          <w:rPr>
            <w:i/>
            <w:iCs/>
            <w:color w:val="auto"/>
            <w:sz w:val="24"/>
            <w:szCs w:val="24"/>
            <w:rPrChange w:id="1441" w:author="James Howison" w:date="2015-01-09T11:00:00Z">
              <w:rPr>
                <w:i/>
                <w:iCs/>
                <w:sz w:val="24"/>
                <w:szCs w:val="24"/>
              </w:rPr>
            </w:rPrChange>
          </w:rPr>
          <w:t>Procedia</w:t>
        </w:r>
        <w:proofErr w:type="spellEnd"/>
        <w:r w:rsidRPr="00A50911">
          <w:rPr>
            <w:i/>
            <w:iCs/>
            <w:color w:val="auto"/>
            <w:sz w:val="24"/>
            <w:szCs w:val="24"/>
            <w:rPrChange w:id="1442" w:author="James Howison" w:date="2015-01-09T11:00:00Z">
              <w:rPr>
                <w:i/>
                <w:iCs/>
                <w:sz w:val="24"/>
                <w:szCs w:val="24"/>
              </w:rPr>
            </w:rPrChange>
          </w:rPr>
          <w:t xml:space="preserve"> Computer Science</w:t>
        </w:r>
        <w:r w:rsidRPr="00A50911">
          <w:rPr>
            <w:color w:val="auto"/>
            <w:sz w:val="24"/>
            <w:szCs w:val="24"/>
            <w:rPrChange w:id="1443" w:author="James Howison" w:date="2015-01-09T11:00:00Z">
              <w:rPr>
                <w:sz w:val="24"/>
                <w:szCs w:val="24"/>
              </w:rPr>
            </w:rPrChange>
          </w:rPr>
          <w:t xml:space="preserve">, </w:t>
        </w:r>
        <w:r w:rsidRPr="00A50911">
          <w:rPr>
            <w:i/>
            <w:iCs/>
            <w:color w:val="auto"/>
            <w:sz w:val="24"/>
            <w:szCs w:val="24"/>
            <w:rPrChange w:id="1444" w:author="James Howison" w:date="2015-01-09T11:00:00Z">
              <w:rPr>
                <w:i/>
                <w:iCs/>
                <w:sz w:val="24"/>
                <w:szCs w:val="24"/>
              </w:rPr>
            </w:rPrChange>
          </w:rPr>
          <w:t>4</w:t>
        </w:r>
        <w:r w:rsidRPr="00A50911">
          <w:rPr>
            <w:color w:val="auto"/>
            <w:sz w:val="24"/>
            <w:szCs w:val="24"/>
            <w:rPrChange w:id="1445" w:author="James Howison" w:date="2015-01-09T11:00:00Z">
              <w:rPr>
                <w:sz w:val="24"/>
                <w:szCs w:val="24"/>
              </w:rPr>
            </w:rPrChange>
          </w:rPr>
          <w:t>, 707–715.</w:t>
        </w:r>
        <w:proofErr w:type="gramEnd"/>
        <w:r w:rsidRPr="00A50911">
          <w:rPr>
            <w:color w:val="auto"/>
            <w:sz w:val="24"/>
            <w:szCs w:val="24"/>
            <w:rPrChange w:id="1446" w:author="James Howison" w:date="2015-01-09T11:00:00Z">
              <w:rPr>
                <w:sz w:val="24"/>
                <w:szCs w:val="24"/>
              </w:rPr>
            </w:rPrChange>
          </w:rPr>
          <w:t xml:space="preserve"> </w:t>
        </w:r>
        <w:proofErr w:type="gramStart"/>
        <w:r w:rsidRPr="00A50911">
          <w:rPr>
            <w:color w:val="auto"/>
            <w:sz w:val="24"/>
            <w:szCs w:val="24"/>
            <w:rPrChange w:id="1447" w:author="James Howison" w:date="2015-01-09T11:00:00Z">
              <w:rPr>
                <w:sz w:val="24"/>
                <w:szCs w:val="24"/>
              </w:rPr>
            </w:rPrChange>
          </w:rPr>
          <w:t>doi:10.1016</w:t>
        </w:r>
        <w:proofErr w:type="gramEnd"/>
        <w:r w:rsidRPr="00A50911">
          <w:rPr>
            <w:color w:val="auto"/>
            <w:sz w:val="24"/>
            <w:szCs w:val="24"/>
            <w:rPrChange w:id="1448" w:author="James Howison" w:date="2015-01-09T11:00:00Z">
              <w:rPr>
                <w:sz w:val="24"/>
                <w:szCs w:val="24"/>
              </w:rPr>
            </w:rPrChange>
          </w:rPr>
          <w:t>/j.procs.2011.04.074</w:t>
        </w:r>
      </w:ins>
    </w:p>
    <w:p w14:paraId="5E40E7BD" w14:textId="77777777" w:rsidR="00A50911" w:rsidRPr="00A50911" w:rsidRDefault="00A50911" w:rsidP="00A50911">
      <w:pPr>
        <w:pStyle w:val="Bibliography"/>
        <w:rPr>
          <w:ins w:id="1449" w:author="James Howison" w:date="2015-01-09T11:00:00Z"/>
          <w:color w:val="auto"/>
          <w:sz w:val="24"/>
          <w:szCs w:val="24"/>
          <w:rPrChange w:id="1450" w:author="James Howison" w:date="2015-01-09T11:00:00Z">
            <w:rPr>
              <w:ins w:id="1451" w:author="James Howison" w:date="2015-01-09T11:00:00Z"/>
              <w:sz w:val="24"/>
              <w:szCs w:val="24"/>
            </w:rPr>
          </w:rPrChange>
        </w:rPr>
        <w:pPrChange w:id="1452" w:author="James Howison" w:date="2015-01-09T11:00:00Z">
          <w:pPr>
            <w:widowControl w:val="0"/>
            <w:autoSpaceDE w:val="0"/>
            <w:autoSpaceDN w:val="0"/>
            <w:adjustRightInd w:val="0"/>
          </w:pPr>
        </w:pPrChange>
      </w:pPr>
      <w:proofErr w:type="spellStart"/>
      <w:proofErr w:type="gramStart"/>
      <w:ins w:id="1453" w:author="James Howison" w:date="2015-01-09T11:00:00Z">
        <w:r w:rsidRPr="00A50911">
          <w:rPr>
            <w:color w:val="auto"/>
            <w:sz w:val="24"/>
            <w:szCs w:val="24"/>
            <w:rPrChange w:id="1454" w:author="James Howison" w:date="2015-01-09T11:00:00Z">
              <w:rPr>
                <w:sz w:val="24"/>
                <w:szCs w:val="24"/>
              </w:rPr>
            </w:rPrChange>
          </w:rPr>
          <w:t>Teufel</w:t>
        </w:r>
        <w:proofErr w:type="spellEnd"/>
        <w:r w:rsidRPr="00A50911">
          <w:rPr>
            <w:color w:val="auto"/>
            <w:sz w:val="24"/>
            <w:szCs w:val="24"/>
            <w:rPrChange w:id="1455" w:author="James Howison" w:date="2015-01-09T11:00:00Z">
              <w:rPr>
                <w:sz w:val="24"/>
                <w:szCs w:val="24"/>
              </w:rPr>
            </w:rPrChange>
          </w:rPr>
          <w:t xml:space="preserve">, S., &amp; </w:t>
        </w:r>
        <w:proofErr w:type="spellStart"/>
        <w:r w:rsidRPr="00A50911">
          <w:rPr>
            <w:color w:val="auto"/>
            <w:sz w:val="24"/>
            <w:szCs w:val="24"/>
            <w:rPrChange w:id="1456" w:author="James Howison" w:date="2015-01-09T11:00:00Z">
              <w:rPr>
                <w:sz w:val="24"/>
                <w:szCs w:val="24"/>
              </w:rPr>
            </w:rPrChange>
          </w:rPr>
          <w:t>Tidhar</w:t>
        </w:r>
        <w:proofErr w:type="spellEnd"/>
        <w:r w:rsidRPr="00A50911">
          <w:rPr>
            <w:color w:val="auto"/>
            <w:sz w:val="24"/>
            <w:szCs w:val="24"/>
            <w:rPrChange w:id="1457" w:author="James Howison" w:date="2015-01-09T11:00:00Z">
              <w:rPr>
                <w:sz w:val="24"/>
                <w:szCs w:val="24"/>
              </w:rPr>
            </w:rPrChange>
          </w:rPr>
          <w:t>, D. (2006).</w:t>
        </w:r>
        <w:proofErr w:type="gramEnd"/>
        <w:r w:rsidRPr="00A50911">
          <w:rPr>
            <w:color w:val="auto"/>
            <w:sz w:val="24"/>
            <w:szCs w:val="24"/>
            <w:rPrChange w:id="1458" w:author="James Howison" w:date="2015-01-09T11:00:00Z">
              <w:rPr>
                <w:sz w:val="24"/>
                <w:szCs w:val="24"/>
              </w:rPr>
            </w:rPrChange>
          </w:rPr>
          <w:t xml:space="preserve"> </w:t>
        </w:r>
        <w:proofErr w:type="gramStart"/>
        <w:r w:rsidRPr="00A50911">
          <w:rPr>
            <w:color w:val="auto"/>
            <w:sz w:val="24"/>
            <w:szCs w:val="24"/>
            <w:rPrChange w:id="1459" w:author="James Howison" w:date="2015-01-09T11:00:00Z">
              <w:rPr>
                <w:sz w:val="24"/>
                <w:szCs w:val="24"/>
              </w:rPr>
            </w:rPrChange>
          </w:rPr>
          <w:t>Automatic classification of citation function.</w:t>
        </w:r>
        <w:proofErr w:type="gramEnd"/>
        <w:r w:rsidRPr="00A50911">
          <w:rPr>
            <w:color w:val="auto"/>
            <w:sz w:val="24"/>
            <w:szCs w:val="24"/>
            <w:rPrChange w:id="1460" w:author="James Howison" w:date="2015-01-09T11:00:00Z">
              <w:rPr>
                <w:sz w:val="24"/>
                <w:szCs w:val="24"/>
              </w:rPr>
            </w:rPrChange>
          </w:rPr>
          <w:t xml:space="preserve"> </w:t>
        </w:r>
        <w:r w:rsidRPr="00A50911">
          <w:rPr>
            <w:i/>
            <w:iCs/>
            <w:color w:val="auto"/>
            <w:sz w:val="24"/>
            <w:szCs w:val="24"/>
            <w:rPrChange w:id="1461" w:author="James Howison" w:date="2015-01-09T11:00:00Z">
              <w:rPr>
                <w:i/>
                <w:iCs/>
                <w:sz w:val="24"/>
                <w:szCs w:val="24"/>
              </w:rPr>
            </w:rPrChange>
          </w:rPr>
          <w:t>Computational Linguistics</w:t>
        </w:r>
        <w:r w:rsidRPr="00A50911">
          <w:rPr>
            <w:color w:val="auto"/>
            <w:sz w:val="24"/>
            <w:szCs w:val="24"/>
            <w:rPrChange w:id="1462" w:author="James Howison" w:date="2015-01-09T11:00:00Z">
              <w:rPr>
                <w:sz w:val="24"/>
                <w:szCs w:val="24"/>
              </w:rPr>
            </w:rPrChange>
          </w:rPr>
          <w:t>, (July), 103–110.</w:t>
        </w:r>
      </w:ins>
    </w:p>
    <w:p w14:paraId="7B073505" w14:textId="77777777" w:rsidR="00A50911" w:rsidRPr="00A50911" w:rsidRDefault="00A50911" w:rsidP="00A50911">
      <w:pPr>
        <w:pStyle w:val="Bibliography"/>
        <w:rPr>
          <w:ins w:id="1463" w:author="James Howison" w:date="2015-01-09T11:00:00Z"/>
          <w:color w:val="auto"/>
          <w:sz w:val="24"/>
          <w:szCs w:val="24"/>
          <w:rPrChange w:id="1464" w:author="James Howison" w:date="2015-01-09T11:00:00Z">
            <w:rPr>
              <w:ins w:id="1465" w:author="James Howison" w:date="2015-01-09T11:00:00Z"/>
              <w:sz w:val="24"/>
              <w:szCs w:val="24"/>
            </w:rPr>
          </w:rPrChange>
        </w:rPr>
        <w:pPrChange w:id="1466" w:author="James Howison" w:date="2015-01-09T11:00:00Z">
          <w:pPr>
            <w:widowControl w:val="0"/>
            <w:autoSpaceDE w:val="0"/>
            <w:autoSpaceDN w:val="0"/>
            <w:adjustRightInd w:val="0"/>
          </w:pPr>
        </w:pPrChange>
      </w:pPr>
      <w:ins w:id="1467" w:author="James Howison" w:date="2015-01-09T11:00:00Z">
        <w:r w:rsidRPr="00A50911">
          <w:rPr>
            <w:color w:val="auto"/>
            <w:sz w:val="24"/>
            <w:szCs w:val="24"/>
            <w:rPrChange w:id="1468" w:author="James Howison" w:date="2015-01-09T11:00:00Z">
              <w:rPr>
                <w:sz w:val="24"/>
                <w:szCs w:val="24"/>
              </w:rPr>
            </w:rPrChange>
          </w:rPr>
          <w:t xml:space="preserve">Van der Loo, M. P. J. (2014). </w:t>
        </w:r>
        <w:proofErr w:type="gramStart"/>
        <w:r w:rsidRPr="00A50911">
          <w:rPr>
            <w:color w:val="auto"/>
            <w:sz w:val="24"/>
            <w:szCs w:val="24"/>
            <w:rPrChange w:id="1469" w:author="James Howison" w:date="2015-01-09T11:00:00Z">
              <w:rPr>
                <w:sz w:val="24"/>
                <w:szCs w:val="24"/>
              </w:rPr>
            </w:rPrChange>
          </w:rPr>
          <w:t xml:space="preserve">The </w:t>
        </w:r>
        <w:proofErr w:type="spellStart"/>
        <w:r w:rsidRPr="00A50911">
          <w:rPr>
            <w:color w:val="auto"/>
            <w:sz w:val="24"/>
            <w:szCs w:val="24"/>
            <w:rPrChange w:id="1470" w:author="James Howison" w:date="2015-01-09T11:00:00Z">
              <w:rPr>
                <w:sz w:val="24"/>
                <w:szCs w:val="24"/>
              </w:rPr>
            </w:rPrChange>
          </w:rPr>
          <w:t>stringdist</w:t>
        </w:r>
        <w:proofErr w:type="spellEnd"/>
        <w:r w:rsidRPr="00A50911">
          <w:rPr>
            <w:color w:val="auto"/>
            <w:sz w:val="24"/>
            <w:szCs w:val="24"/>
            <w:rPrChange w:id="1471" w:author="James Howison" w:date="2015-01-09T11:00:00Z">
              <w:rPr>
                <w:sz w:val="24"/>
                <w:szCs w:val="24"/>
              </w:rPr>
            </w:rPrChange>
          </w:rPr>
          <w:t xml:space="preserve"> package for approximate string matching.</w:t>
        </w:r>
        <w:proofErr w:type="gramEnd"/>
        <w:r w:rsidRPr="00A50911">
          <w:rPr>
            <w:color w:val="auto"/>
            <w:sz w:val="24"/>
            <w:szCs w:val="24"/>
            <w:rPrChange w:id="1472" w:author="James Howison" w:date="2015-01-09T11:00:00Z">
              <w:rPr>
                <w:sz w:val="24"/>
                <w:szCs w:val="24"/>
              </w:rPr>
            </w:rPrChange>
          </w:rPr>
          <w:t xml:space="preserve"> </w:t>
        </w:r>
        <w:r w:rsidRPr="00A50911">
          <w:rPr>
            <w:i/>
            <w:iCs/>
            <w:color w:val="auto"/>
            <w:sz w:val="24"/>
            <w:szCs w:val="24"/>
            <w:rPrChange w:id="1473" w:author="James Howison" w:date="2015-01-09T11:00:00Z">
              <w:rPr>
                <w:i/>
                <w:iCs/>
                <w:sz w:val="24"/>
                <w:szCs w:val="24"/>
              </w:rPr>
            </w:rPrChange>
          </w:rPr>
          <w:t>The R Journal</w:t>
        </w:r>
        <w:r w:rsidRPr="00A50911">
          <w:rPr>
            <w:color w:val="auto"/>
            <w:sz w:val="24"/>
            <w:szCs w:val="24"/>
            <w:rPrChange w:id="1474" w:author="James Howison" w:date="2015-01-09T11:00:00Z">
              <w:rPr>
                <w:sz w:val="24"/>
                <w:szCs w:val="24"/>
              </w:rPr>
            </w:rPrChange>
          </w:rPr>
          <w:t xml:space="preserve">, </w:t>
        </w:r>
        <w:r w:rsidRPr="00A50911">
          <w:rPr>
            <w:i/>
            <w:iCs/>
            <w:color w:val="auto"/>
            <w:sz w:val="24"/>
            <w:szCs w:val="24"/>
            <w:rPrChange w:id="1475" w:author="James Howison" w:date="2015-01-09T11:00:00Z">
              <w:rPr>
                <w:i/>
                <w:iCs/>
                <w:sz w:val="24"/>
                <w:szCs w:val="24"/>
              </w:rPr>
            </w:rPrChange>
          </w:rPr>
          <w:t>6</w:t>
        </w:r>
        <w:r w:rsidRPr="00A50911">
          <w:rPr>
            <w:color w:val="auto"/>
            <w:sz w:val="24"/>
            <w:szCs w:val="24"/>
            <w:rPrChange w:id="1476" w:author="James Howison" w:date="2015-01-09T11:00:00Z">
              <w:rPr>
                <w:sz w:val="24"/>
                <w:szCs w:val="24"/>
              </w:rPr>
            </w:rPrChange>
          </w:rPr>
          <w:t>(1), 111–122.</w:t>
        </w:r>
      </w:ins>
    </w:p>
    <w:p w14:paraId="5E89E837" w14:textId="77777777" w:rsidR="00A50911" w:rsidRPr="00A50911" w:rsidRDefault="00A50911" w:rsidP="00A50911">
      <w:pPr>
        <w:pStyle w:val="Bibliography"/>
        <w:rPr>
          <w:ins w:id="1477" w:author="James Howison" w:date="2015-01-09T11:00:00Z"/>
          <w:color w:val="auto"/>
          <w:sz w:val="24"/>
          <w:szCs w:val="24"/>
          <w:rPrChange w:id="1478" w:author="James Howison" w:date="2015-01-09T11:00:00Z">
            <w:rPr>
              <w:ins w:id="1479" w:author="James Howison" w:date="2015-01-09T11:00:00Z"/>
              <w:sz w:val="24"/>
              <w:szCs w:val="24"/>
            </w:rPr>
          </w:rPrChange>
        </w:rPr>
        <w:pPrChange w:id="1480" w:author="James Howison" w:date="2015-01-09T11:00:00Z">
          <w:pPr>
            <w:widowControl w:val="0"/>
            <w:autoSpaceDE w:val="0"/>
            <w:autoSpaceDN w:val="0"/>
            <w:adjustRightInd w:val="0"/>
          </w:pPr>
        </w:pPrChange>
      </w:pPr>
      <w:ins w:id="1481" w:author="James Howison" w:date="2015-01-09T11:00:00Z">
        <w:r w:rsidRPr="00A50911">
          <w:rPr>
            <w:color w:val="auto"/>
            <w:sz w:val="24"/>
            <w:szCs w:val="24"/>
            <w:rPrChange w:id="1482" w:author="James Howison" w:date="2015-01-09T11:00:00Z">
              <w:rPr>
                <w:sz w:val="24"/>
                <w:szCs w:val="24"/>
              </w:rPr>
            </w:rPrChange>
          </w:rPr>
          <w:t xml:space="preserve">Wickham, H. (2009). </w:t>
        </w:r>
        <w:proofErr w:type="gramStart"/>
        <w:r w:rsidRPr="00A50911">
          <w:rPr>
            <w:i/>
            <w:iCs/>
            <w:color w:val="auto"/>
            <w:sz w:val="24"/>
            <w:szCs w:val="24"/>
            <w:rPrChange w:id="1483" w:author="James Howison" w:date="2015-01-09T11:00:00Z">
              <w:rPr>
                <w:i/>
                <w:iCs/>
                <w:sz w:val="24"/>
                <w:szCs w:val="24"/>
              </w:rPr>
            </w:rPrChange>
          </w:rPr>
          <w:t>ggplot2</w:t>
        </w:r>
        <w:proofErr w:type="gramEnd"/>
        <w:r w:rsidRPr="00A50911">
          <w:rPr>
            <w:i/>
            <w:iCs/>
            <w:color w:val="auto"/>
            <w:sz w:val="24"/>
            <w:szCs w:val="24"/>
            <w:rPrChange w:id="1484" w:author="James Howison" w:date="2015-01-09T11:00:00Z">
              <w:rPr>
                <w:i/>
                <w:iCs/>
                <w:sz w:val="24"/>
                <w:szCs w:val="24"/>
              </w:rPr>
            </w:rPrChange>
          </w:rPr>
          <w:t>: Elegant Graphics for Data Analysis</w:t>
        </w:r>
        <w:r w:rsidRPr="00A50911">
          <w:rPr>
            <w:color w:val="auto"/>
            <w:sz w:val="24"/>
            <w:szCs w:val="24"/>
            <w:rPrChange w:id="1485" w:author="James Howison" w:date="2015-01-09T11:00:00Z">
              <w:rPr>
                <w:sz w:val="24"/>
                <w:szCs w:val="24"/>
              </w:rPr>
            </w:rPrChange>
          </w:rPr>
          <w:t>.</w:t>
        </w:r>
      </w:ins>
    </w:p>
    <w:p w14:paraId="6B9E794B" w14:textId="77777777" w:rsidR="00A50911" w:rsidRPr="00A50911" w:rsidRDefault="00A50911" w:rsidP="00A50911">
      <w:pPr>
        <w:pStyle w:val="Bibliography"/>
        <w:rPr>
          <w:ins w:id="1486" w:author="James Howison" w:date="2015-01-09T11:00:00Z"/>
          <w:color w:val="auto"/>
          <w:sz w:val="24"/>
          <w:szCs w:val="24"/>
          <w:rPrChange w:id="1487" w:author="James Howison" w:date="2015-01-09T11:00:00Z">
            <w:rPr>
              <w:ins w:id="1488" w:author="James Howison" w:date="2015-01-09T11:00:00Z"/>
              <w:sz w:val="24"/>
              <w:szCs w:val="24"/>
            </w:rPr>
          </w:rPrChange>
        </w:rPr>
        <w:pPrChange w:id="1489" w:author="James Howison" w:date="2015-01-09T11:00:00Z">
          <w:pPr>
            <w:widowControl w:val="0"/>
            <w:autoSpaceDE w:val="0"/>
            <w:autoSpaceDN w:val="0"/>
            <w:adjustRightInd w:val="0"/>
          </w:pPr>
        </w:pPrChange>
      </w:pPr>
      <w:proofErr w:type="spellStart"/>
      <w:proofErr w:type="gramStart"/>
      <w:ins w:id="1490" w:author="James Howison" w:date="2015-01-09T11:00:00Z">
        <w:r w:rsidRPr="00A50911">
          <w:rPr>
            <w:color w:val="auto"/>
            <w:sz w:val="24"/>
            <w:szCs w:val="24"/>
            <w:rPrChange w:id="1491" w:author="James Howison" w:date="2015-01-09T11:00:00Z">
              <w:rPr>
                <w:sz w:val="24"/>
                <w:szCs w:val="24"/>
              </w:rPr>
            </w:rPrChange>
          </w:rPr>
          <w:t>Willighagen</w:t>
        </w:r>
        <w:proofErr w:type="spellEnd"/>
        <w:r w:rsidRPr="00A50911">
          <w:rPr>
            <w:color w:val="auto"/>
            <w:sz w:val="24"/>
            <w:szCs w:val="24"/>
            <w:rPrChange w:id="1492" w:author="James Howison" w:date="2015-01-09T11:00:00Z">
              <w:rPr>
                <w:sz w:val="24"/>
                <w:szCs w:val="24"/>
              </w:rPr>
            </w:rPrChange>
          </w:rPr>
          <w:t>, E. (2013).</w:t>
        </w:r>
        <w:proofErr w:type="gramEnd"/>
        <w:r w:rsidRPr="00A50911">
          <w:rPr>
            <w:color w:val="auto"/>
            <w:sz w:val="24"/>
            <w:szCs w:val="24"/>
            <w:rPrChange w:id="1493" w:author="James Howison" w:date="2015-01-09T11:00:00Z">
              <w:rPr>
                <w:sz w:val="24"/>
                <w:szCs w:val="24"/>
              </w:rPr>
            </w:rPrChange>
          </w:rPr>
          <w:t xml:space="preserve"> Accessing biological data with semantic web technologies. </w:t>
        </w:r>
        <w:r w:rsidRPr="00A50911">
          <w:rPr>
            <w:i/>
            <w:iCs/>
            <w:color w:val="auto"/>
            <w:sz w:val="24"/>
            <w:szCs w:val="24"/>
            <w:rPrChange w:id="1494" w:author="James Howison" w:date="2015-01-09T11:00:00Z">
              <w:rPr>
                <w:i/>
                <w:iCs/>
                <w:sz w:val="24"/>
                <w:szCs w:val="24"/>
              </w:rPr>
            </w:rPrChange>
          </w:rPr>
          <w:t>Peer J Pre-Prints</w:t>
        </w:r>
        <w:r w:rsidRPr="00A50911">
          <w:rPr>
            <w:color w:val="auto"/>
            <w:sz w:val="24"/>
            <w:szCs w:val="24"/>
            <w:rPrChange w:id="1495" w:author="James Howison" w:date="2015-01-09T11:00:00Z">
              <w:rPr>
                <w:sz w:val="24"/>
                <w:szCs w:val="24"/>
              </w:rPr>
            </w:rPrChange>
          </w:rPr>
          <w:t>.</w:t>
        </w:r>
      </w:ins>
    </w:p>
    <w:p w14:paraId="568E0ED0" w14:textId="45EABA98"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C47499">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proofErr w:type="spellStart"/>
            <w:r w:rsidRPr="00655011">
              <w:rPr>
                <w:sz w:val="18"/>
              </w:rPr>
              <w:t>Academie</w:t>
            </w:r>
            <w:proofErr w:type="spellEnd"/>
            <w:r w:rsidRPr="00655011">
              <w:rPr>
                <w:sz w:val="18"/>
              </w:rPr>
              <w:t xml:space="preserve"> des Sciences. </w:t>
            </w:r>
            <w:proofErr w:type="spellStart"/>
            <w:r w:rsidRPr="00655011">
              <w:rPr>
                <w:sz w:val="18"/>
              </w:rPr>
              <w:t>Comptes</w:t>
            </w:r>
            <w:proofErr w:type="spellEnd"/>
            <w:r w:rsidRPr="00655011">
              <w:rPr>
                <w:sz w:val="18"/>
              </w:rPr>
              <w:t xml:space="preserve"> </w:t>
            </w:r>
            <w:proofErr w:type="spellStart"/>
            <w:r w:rsidRPr="00655011">
              <w:rPr>
                <w:sz w:val="18"/>
              </w:rPr>
              <w:t>Rendus</w:t>
            </w:r>
            <w:proofErr w:type="spellEnd"/>
            <w:r w:rsidRPr="00655011">
              <w:rPr>
                <w:sz w:val="18"/>
              </w:rPr>
              <w:t xml:space="preserve">. </w:t>
            </w:r>
            <w:proofErr w:type="spellStart"/>
            <w:r w:rsidRPr="00655011">
              <w:rPr>
                <w:sz w:val="18"/>
              </w:rPr>
              <w:t>Biologies</w:t>
            </w:r>
            <w:proofErr w:type="spellEnd"/>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proofErr w:type="spellStart"/>
            <w:r w:rsidRPr="00655011">
              <w:rPr>
                <w:sz w:val="18"/>
              </w:rPr>
              <w:t>Phytomedicine</w:t>
            </w:r>
            <w:proofErr w:type="spellEnd"/>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Crystallographica</w:t>
            </w:r>
            <w:proofErr w:type="spellEnd"/>
            <w:r w:rsidRPr="00655011">
              <w:rPr>
                <w:sz w:val="18"/>
              </w:rPr>
              <w:t>.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proofErr w:type="spellStart"/>
            <w:r w:rsidRPr="00655011">
              <w:rPr>
                <w:sz w:val="18"/>
              </w:rPr>
              <w:t>Nanomedicine</w:t>
            </w:r>
            <w:proofErr w:type="spellEnd"/>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 xml:space="preserve">New </w:t>
            </w:r>
            <w:proofErr w:type="spellStart"/>
            <w:r w:rsidRPr="00655011">
              <w:rPr>
                <w:sz w:val="18"/>
              </w:rPr>
              <w:t>Phytologist</w:t>
            </w:r>
            <w:proofErr w:type="spellEnd"/>
          </w:p>
        </w:tc>
        <w:tc>
          <w:tcPr>
            <w:tcW w:w="3539" w:type="dxa"/>
          </w:tcPr>
          <w:p w14:paraId="3EE4545B" w14:textId="626F3485" w:rsidR="00347157" w:rsidRPr="00655011" w:rsidRDefault="00347157" w:rsidP="00CC632F">
            <w:pPr>
              <w:pStyle w:val="Normal1"/>
              <w:rPr>
                <w:sz w:val="18"/>
              </w:rPr>
            </w:pPr>
            <w:proofErr w:type="spellStart"/>
            <w:r w:rsidRPr="00655011">
              <w:rPr>
                <w:sz w:val="18"/>
              </w:rPr>
              <w:t>Waterbirds</w:t>
            </w:r>
            <w:proofErr w:type="spellEnd"/>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proofErr w:type="spellStart"/>
            <w:r w:rsidRPr="00655011">
              <w:rPr>
                <w:sz w:val="18"/>
              </w:rPr>
              <w:t>PLoS</w:t>
            </w:r>
            <w:proofErr w:type="spellEnd"/>
            <w:r w:rsidRPr="00655011">
              <w:rPr>
                <w:sz w:val="18"/>
              </w:rPr>
              <w:t xml:space="preserve"> Biology</w:t>
            </w:r>
          </w:p>
        </w:tc>
        <w:tc>
          <w:tcPr>
            <w:tcW w:w="3539" w:type="dxa"/>
          </w:tcPr>
          <w:p w14:paraId="7E6BB82F" w14:textId="75607746"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Parasitologica</w:t>
            </w:r>
            <w:proofErr w:type="spellEnd"/>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proofErr w:type="spellStart"/>
            <w:r w:rsidRPr="00655011">
              <w:rPr>
                <w:sz w:val="18"/>
              </w:rPr>
              <w:t>Protoplasma</w:t>
            </w:r>
            <w:proofErr w:type="spellEnd"/>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proofErr w:type="spellStart"/>
            <w:r w:rsidRPr="00655011">
              <w:rPr>
                <w:sz w:val="18"/>
              </w:rPr>
              <w:t>Cytotechnology</w:t>
            </w:r>
            <w:proofErr w:type="spellEnd"/>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proofErr w:type="spellStart"/>
            <w:r w:rsidRPr="00E561B7">
              <w:rPr>
                <w:sz w:val="18"/>
              </w:rPr>
              <w:t>ClustalW</w:t>
            </w:r>
            <w:proofErr w:type="spellEnd"/>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proofErr w:type="spellStart"/>
            <w:r w:rsidRPr="00E561B7">
              <w:rPr>
                <w:sz w:val="18"/>
              </w:rPr>
              <w:t>ImageJ</w:t>
            </w:r>
            <w:proofErr w:type="spellEnd"/>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proofErr w:type="spellStart"/>
            <w:r w:rsidRPr="00E561B7">
              <w:rPr>
                <w:sz w:val="18"/>
              </w:rPr>
              <w:t>MetaMorph</w:t>
            </w:r>
            <w:proofErr w:type="spellEnd"/>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proofErr w:type="spellStart"/>
            <w:r w:rsidRPr="00E561B7">
              <w:rPr>
                <w:sz w:val="18"/>
              </w:rPr>
              <w:t>ModelTest</w:t>
            </w:r>
            <w:proofErr w:type="spellEnd"/>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proofErr w:type="spellStart"/>
            <w:r w:rsidRPr="00E561B7">
              <w:rPr>
                <w:sz w:val="18"/>
              </w:rPr>
              <w:t>Treeview</w:t>
            </w:r>
            <w:proofErr w:type="spellEnd"/>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 xml:space="preserve">Adobe </w:t>
            </w:r>
            <w:proofErr w:type="spellStart"/>
            <w:r w:rsidRPr="00E561B7">
              <w:rPr>
                <w:sz w:val="18"/>
              </w:rPr>
              <w:t>INDesign</w:t>
            </w:r>
            <w:proofErr w:type="spellEnd"/>
            <w:r w:rsidRPr="00E561B7">
              <w:rPr>
                <w:sz w:val="18"/>
              </w:rPr>
              <w:t xml:space="preserve">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proofErr w:type="spellStart"/>
            <w:r w:rsidRPr="00E561B7">
              <w:rPr>
                <w:sz w:val="18"/>
              </w:rPr>
              <w:t>AMoRe</w:t>
            </w:r>
            <w:proofErr w:type="spellEnd"/>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proofErr w:type="spellStart"/>
            <w:r w:rsidRPr="00E561B7">
              <w:rPr>
                <w:sz w:val="18"/>
              </w:rPr>
              <w:t>Autodecay</w:t>
            </w:r>
            <w:proofErr w:type="spellEnd"/>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proofErr w:type="spellStart"/>
            <w:r w:rsidRPr="00E561B7">
              <w:rPr>
                <w:sz w:val="18"/>
              </w:rPr>
              <w:t>BeadStudio</w:t>
            </w:r>
            <w:proofErr w:type="spellEnd"/>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proofErr w:type="spellStart"/>
            <w:r w:rsidRPr="00E561B7">
              <w:rPr>
                <w:sz w:val="18"/>
              </w:rPr>
              <w:t>BIAevaluation</w:t>
            </w:r>
            <w:proofErr w:type="spellEnd"/>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proofErr w:type="spellStart"/>
            <w:r w:rsidRPr="00E561B7">
              <w:rPr>
                <w:sz w:val="18"/>
              </w:rPr>
              <w:t>BioDataFit</w:t>
            </w:r>
            <w:proofErr w:type="spellEnd"/>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proofErr w:type="spellStart"/>
            <w:r w:rsidRPr="00E561B7">
              <w:rPr>
                <w:sz w:val="18"/>
              </w:rPr>
              <w:t>BioEdit</w:t>
            </w:r>
            <w:proofErr w:type="spellEnd"/>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proofErr w:type="spellStart"/>
            <w:r w:rsidRPr="00E561B7">
              <w:rPr>
                <w:sz w:val="18"/>
              </w:rPr>
              <w:t>BioNJ</w:t>
            </w:r>
            <w:proofErr w:type="spellEnd"/>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proofErr w:type="gramStart"/>
            <w:r w:rsidRPr="00E561B7">
              <w:rPr>
                <w:sz w:val="18"/>
              </w:rPr>
              <w:t>cactus</w:t>
            </w:r>
            <w:proofErr w:type="gramEnd"/>
            <w:r w:rsidRPr="00E561B7">
              <w:rPr>
                <w:sz w:val="18"/>
              </w:rPr>
              <w:t xml:space="preserve">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proofErr w:type="spellStart"/>
            <w:r w:rsidRPr="00E561B7">
              <w:rPr>
                <w:sz w:val="18"/>
              </w:rPr>
              <w:t>Calcusyn</w:t>
            </w:r>
            <w:proofErr w:type="spellEnd"/>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proofErr w:type="spellStart"/>
            <w:r w:rsidRPr="00E561B7">
              <w:rPr>
                <w:sz w:val="18"/>
              </w:rPr>
              <w:t>ChipViewer</w:t>
            </w:r>
            <w:proofErr w:type="spellEnd"/>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proofErr w:type="spellStart"/>
            <w:r w:rsidRPr="00E561B7">
              <w:rPr>
                <w:sz w:val="18"/>
              </w:rPr>
              <w:t>DatLab</w:t>
            </w:r>
            <w:proofErr w:type="spellEnd"/>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proofErr w:type="spellStart"/>
            <w:r w:rsidRPr="00E561B7">
              <w:rPr>
                <w:sz w:val="18"/>
              </w:rPr>
              <w:t>Ensembl</w:t>
            </w:r>
            <w:proofErr w:type="spellEnd"/>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proofErr w:type="spellStart"/>
            <w:r w:rsidRPr="00E561B7">
              <w:rPr>
                <w:sz w:val="18"/>
              </w:rPr>
              <w:t>EnzFitter</w:t>
            </w:r>
            <w:proofErr w:type="spellEnd"/>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proofErr w:type="spellStart"/>
            <w:r w:rsidRPr="00E561B7">
              <w:rPr>
                <w:sz w:val="18"/>
              </w:rPr>
              <w:t>Gelworks</w:t>
            </w:r>
            <w:proofErr w:type="spellEnd"/>
            <w:r w:rsidRPr="00E561B7">
              <w:rPr>
                <w:sz w:val="18"/>
              </w:rPr>
              <w:t xml:space="preserve">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proofErr w:type="spellStart"/>
            <w:r w:rsidRPr="00E561B7">
              <w:rPr>
                <w:sz w:val="18"/>
              </w:rPr>
              <w:t>GenePix</w:t>
            </w:r>
            <w:proofErr w:type="spellEnd"/>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 xml:space="preserve">Genome </w:t>
            </w:r>
            <w:proofErr w:type="spellStart"/>
            <w:r w:rsidRPr="00E561B7">
              <w:rPr>
                <w:sz w:val="18"/>
              </w:rPr>
              <w:t>Analyser</w:t>
            </w:r>
            <w:proofErr w:type="spellEnd"/>
            <w:r w:rsidRPr="00E561B7">
              <w:rPr>
                <w:sz w:val="18"/>
              </w:rPr>
              <w:t xml:space="preserve">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proofErr w:type="spellStart"/>
            <w:proofErr w:type="gramStart"/>
            <w:r w:rsidRPr="00E561B7">
              <w:rPr>
                <w:sz w:val="18"/>
              </w:rPr>
              <w:t>geNorm</w:t>
            </w:r>
            <w:proofErr w:type="spellEnd"/>
            <w:proofErr w:type="gramEnd"/>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proofErr w:type="spellStart"/>
            <w:r w:rsidRPr="00E561B7">
              <w:rPr>
                <w:sz w:val="18"/>
              </w:rPr>
              <w:t>GoMiner</w:t>
            </w:r>
            <w:proofErr w:type="spellEnd"/>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proofErr w:type="spellStart"/>
            <w:r w:rsidRPr="00E561B7">
              <w:rPr>
                <w:sz w:val="18"/>
              </w:rPr>
              <w:t>Grafit</w:t>
            </w:r>
            <w:proofErr w:type="spellEnd"/>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 xml:space="preserve">Graph Pad </w:t>
            </w:r>
            <w:proofErr w:type="spellStart"/>
            <w:r w:rsidRPr="00E561B7">
              <w:rPr>
                <w:sz w:val="18"/>
              </w:rPr>
              <w:t>Prizm</w:t>
            </w:r>
            <w:proofErr w:type="spellEnd"/>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proofErr w:type="spellStart"/>
            <w:r w:rsidRPr="00E561B7">
              <w:rPr>
                <w:sz w:val="18"/>
              </w:rPr>
              <w:t>GraphPad</w:t>
            </w:r>
            <w:proofErr w:type="spellEnd"/>
            <w:r w:rsidRPr="00E561B7">
              <w:rPr>
                <w:sz w:val="18"/>
              </w:rPr>
              <w:t xml:space="preserve">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proofErr w:type="spellStart"/>
            <w:r w:rsidRPr="00E561B7">
              <w:rPr>
                <w:sz w:val="18"/>
              </w:rPr>
              <w:t>Jalview</w:t>
            </w:r>
            <w:proofErr w:type="spellEnd"/>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proofErr w:type="spellStart"/>
            <w:proofErr w:type="gramStart"/>
            <w:r w:rsidRPr="00E561B7">
              <w:rPr>
                <w:sz w:val="18"/>
              </w:rPr>
              <w:t>jMRUI</w:t>
            </w:r>
            <w:proofErr w:type="spellEnd"/>
            <w:proofErr w:type="gramEnd"/>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proofErr w:type="spellStart"/>
            <w:proofErr w:type="gramStart"/>
            <w:r w:rsidRPr="00E561B7">
              <w:rPr>
                <w:sz w:val="18"/>
              </w:rPr>
              <w:t>limma</w:t>
            </w:r>
            <w:proofErr w:type="spellEnd"/>
            <w:proofErr w:type="gramEnd"/>
            <w:r w:rsidRPr="00E561B7">
              <w:rPr>
                <w:sz w:val="18"/>
              </w:rPr>
              <w:t xml:space="preserve">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proofErr w:type="spellStart"/>
            <w:r w:rsidRPr="00E561B7">
              <w:rPr>
                <w:sz w:val="18"/>
              </w:rPr>
              <w:t>MacClade</w:t>
            </w:r>
            <w:proofErr w:type="spellEnd"/>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proofErr w:type="spellStart"/>
            <w:r w:rsidRPr="00E561B7">
              <w:rPr>
                <w:sz w:val="18"/>
              </w:rPr>
              <w:t>MapMaker</w:t>
            </w:r>
            <w:proofErr w:type="spellEnd"/>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proofErr w:type="spellStart"/>
            <w:r w:rsidRPr="00E561B7">
              <w:rPr>
                <w:sz w:val="18"/>
              </w:rPr>
              <w:t>MapQTL</w:t>
            </w:r>
            <w:proofErr w:type="spellEnd"/>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proofErr w:type="spellStart"/>
            <w:r w:rsidRPr="00E561B7">
              <w:rPr>
                <w:sz w:val="18"/>
              </w:rPr>
              <w:t>Mfold</w:t>
            </w:r>
            <w:proofErr w:type="spellEnd"/>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proofErr w:type="spellStart"/>
            <w:r w:rsidRPr="00E561B7">
              <w:rPr>
                <w:sz w:val="18"/>
              </w:rPr>
              <w:t>MitoProt</w:t>
            </w:r>
            <w:proofErr w:type="spellEnd"/>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proofErr w:type="spellStart"/>
            <w:r w:rsidRPr="00E561B7">
              <w:rPr>
                <w:sz w:val="18"/>
              </w:rPr>
              <w:t>MorphoCode</w:t>
            </w:r>
            <w:proofErr w:type="spellEnd"/>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proofErr w:type="spellStart"/>
            <w:r w:rsidRPr="00E561B7">
              <w:rPr>
                <w:sz w:val="18"/>
              </w:rPr>
              <w:t>MrBayes</w:t>
            </w:r>
            <w:proofErr w:type="spellEnd"/>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proofErr w:type="spellStart"/>
            <w:r w:rsidRPr="00E561B7">
              <w:rPr>
                <w:sz w:val="18"/>
              </w:rPr>
              <w:t>NeuroZoom</w:t>
            </w:r>
            <w:proofErr w:type="spellEnd"/>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proofErr w:type="spellStart"/>
            <w:r w:rsidRPr="00E561B7">
              <w:rPr>
                <w:sz w:val="18"/>
              </w:rPr>
              <w:t>NormFinder</w:t>
            </w:r>
            <w:proofErr w:type="spellEnd"/>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proofErr w:type="spellStart"/>
            <w:r w:rsidRPr="00E561B7">
              <w:rPr>
                <w:sz w:val="18"/>
              </w:rPr>
              <w:t>Opticon</w:t>
            </w:r>
            <w:proofErr w:type="spellEnd"/>
            <w:r w:rsidRPr="00E561B7">
              <w:rPr>
                <w:sz w:val="18"/>
              </w:rPr>
              <w:t xml:space="preserve">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proofErr w:type="spellStart"/>
            <w:r w:rsidRPr="00E561B7">
              <w:rPr>
                <w:sz w:val="18"/>
              </w:rPr>
              <w:t>Phred</w:t>
            </w:r>
            <w:proofErr w:type="spellEnd"/>
            <w:r w:rsidRPr="00E561B7">
              <w:rPr>
                <w:sz w:val="18"/>
              </w:rPr>
              <w:t>/</w:t>
            </w:r>
            <w:proofErr w:type="spellStart"/>
            <w:r w:rsidRPr="00E561B7">
              <w:rPr>
                <w:sz w:val="18"/>
              </w:rPr>
              <w:t>Phrap</w:t>
            </w:r>
            <w:proofErr w:type="spellEnd"/>
            <w:r w:rsidRPr="00E561B7">
              <w:rPr>
                <w:sz w:val="18"/>
              </w:rPr>
              <w:t>/</w:t>
            </w:r>
            <w:proofErr w:type="spellStart"/>
            <w:r w:rsidRPr="00E561B7">
              <w:rPr>
                <w:sz w:val="18"/>
              </w:rPr>
              <w:t>Consed</w:t>
            </w:r>
            <w:proofErr w:type="spellEnd"/>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proofErr w:type="spellStart"/>
            <w:proofErr w:type="gramStart"/>
            <w:r w:rsidRPr="00E561B7">
              <w:rPr>
                <w:sz w:val="18"/>
              </w:rPr>
              <w:t>qBasePlus</w:t>
            </w:r>
            <w:proofErr w:type="spellEnd"/>
            <w:proofErr w:type="gramEnd"/>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proofErr w:type="spellStart"/>
            <w:r w:rsidRPr="00E561B7">
              <w:rPr>
                <w:sz w:val="18"/>
              </w:rPr>
              <w:t>Sedfit</w:t>
            </w:r>
            <w:proofErr w:type="spellEnd"/>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proofErr w:type="spellStart"/>
            <w:r w:rsidRPr="00E561B7">
              <w:rPr>
                <w:sz w:val="18"/>
              </w:rPr>
              <w:t>Sednterp</w:t>
            </w:r>
            <w:proofErr w:type="spellEnd"/>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proofErr w:type="spellStart"/>
            <w:r w:rsidRPr="00E561B7">
              <w:rPr>
                <w:sz w:val="18"/>
              </w:rPr>
              <w:t>Sigmaplot</w:t>
            </w:r>
            <w:proofErr w:type="spellEnd"/>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proofErr w:type="gramStart"/>
            <w:r w:rsidRPr="00E561B7">
              <w:rPr>
                <w:sz w:val="18"/>
              </w:rPr>
              <w:t>software</w:t>
            </w:r>
            <w:proofErr w:type="gramEnd"/>
            <w:r w:rsidRPr="00E561B7">
              <w:rPr>
                <w:sz w:val="18"/>
              </w:rPr>
              <w:t>-Unknown-a2003-22-CR_BIOL-C01-mention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proofErr w:type="gramStart"/>
            <w:r w:rsidRPr="00E561B7">
              <w:rPr>
                <w:sz w:val="18"/>
              </w:rPr>
              <w:t>software</w:t>
            </w:r>
            <w:proofErr w:type="gramEnd"/>
            <w:r w:rsidRPr="00E561B7">
              <w:rPr>
                <w:sz w:val="18"/>
              </w:rPr>
              <w:t>-Unknown-a2007-11-GENOME_RES-C09-mention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proofErr w:type="gramStart"/>
            <w:r w:rsidRPr="00E561B7">
              <w:rPr>
                <w:sz w:val="18"/>
              </w:rPr>
              <w:t>software</w:t>
            </w:r>
            <w:proofErr w:type="gramEnd"/>
            <w:r w:rsidRPr="00E561B7">
              <w:rPr>
                <w:sz w:val="18"/>
              </w:rPr>
              <w:t>-Unknown-a2008-06-NAT_GENET-C04-mention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proofErr w:type="spellStart"/>
            <w:r w:rsidRPr="00E561B7">
              <w:rPr>
                <w:sz w:val="18"/>
              </w:rPr>
              <w:t>Staden</w:t>
            </w:r>
            <w:proofErr w:type="spellEnd"/>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proofErr w:type="spellStart"/>
            <w:r w:rsidRPr="00E561B7">
              <w:rPr>
                <w:sz w:val="18"/>
              </w:rPr>
              <w:t>Statistica</w:t>
            </w:r>
            <w:proofErr w:type="spellEnd"/>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proofErr w:type="spellStart"/>
            <w:r w:rsidRPr="00E561B7">
              <w:rPr>
                <w:sz w:val="18"/>
              </w:rPr>
              <w:t>Statview</w:t>
            </w:r>
            <w:proofErr w:type="spellEnd"/>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proofErr w:type="spellStart"/>
            <w:r w:rsidRPr="00E561B7">
              <w:rPr>
                <w:sz w:val="18"/>
              </w:rPr>
              <w:t>TargetP</w:t>
            </w:r>
            <w:proofErr w:type="spellEnd"/>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proofErr w:type="spellStart"/>
            <w:proofErr w:type="gramStart"/>
            <w:r w:rsidRPr="00E561B7">
              <w:rPr>
                <w:sz w:val="18"/>
              </w:rPr>
              <w:t>tRNAScan</w:t>
            </w:r>
            <w:proofErr w:type="spellEnd"/>
            <w:proofErr w:type="gramEnd"/>
            <w:r w:rsidRPr="00E561B7">
              <w:rPr>
                <w:sz w:val="18"/>
              </w:rPr>
              <w:t>-SE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proofErr w:type="spellStart"/>
            <w:r w:rsidRPr="00E561B7">
              <w:rPr>
                <w:sz w:val="18"/>
              </w:rPr>
              <w:t>Useq</w:t>
            </w:r>
            <w:proofErr w:type="spellEnd"/>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proofErr w:type="spellStart"/>
            <w:r w:rsidRPr="00E561B7">
              <w:rPr>
                <w:sz w:val="18"/>
              </w:rPr>
              <w:t>WinNONLIN</w:t>
            </w:r>
            <w:proofErr w:type="spellEnd"/>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5C0EB1" w:rsidRDefault="005C0EB1">
      <w:pPr>
        <w:spacing w:line="240" w:lineRule="auto"/>
      </w:pPr>
      <w:r>
        <w:separator/>
      </w:r>
    </w:p>
  </w:endnote>
  <w:endnote w:type="continuationSeparator" w:id="0">
    <w:p w14:paraId="6DB0AB54" w14:textId="77777777" w:rsidR="005C0EB1" w:rsidRDefault="005C0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5C0EB1" w:rsidRDefault="005C0EB1">
      <w:pPr>
        <w:spacing w:line="240" w:lineRule="auto"/>
      </w:pPr>
      <w:r>
        <w:separator/>
      </w:r>
    </w:p>
  </w:footnote>
  <w:footnote w:type="continuationSeparator" w:id="0">
    <w:p w14:paraId="617C41F9" w14:textId="77777777" w:rsidR="005C0EB1" w:rsidRDefault="005C0EB1">
      <w:pPr>
        <w:spacing w:line="240" w:lineRule="auto"/>
      </w:pPr>
      <w:r>
        <w:continuationSeparator/>
      </w:r>
    </w:p>
  </w:footnote>
  <w:footnote w:id="1">
    <w:p w14:paraId="16BDF6AB" w14:textId="77777777" w:rsidR="005C0EB1" w:rsidRDefault="005C0EB1">
      <w:pPr>
        <w:pStyle w:val="Normal1"/>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5C0EB1" w:rsidRDefault="005C0EB1">
      <w:pPr>
        <w:pStyle w:val="Normal1"/>
        <w:spacing w:line="240" w:lineRule="auto"/>
      </w:pPr>
      <w:r w:rsidRPr="00CF66AF">
        <w:rPr>
          <w:rStyle w:val="FootnoteReference"/>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751D"/>
    <w:rsid w:val="00085388"/>
    <w:rsid w:val="00094F9F"/>
    <w:rsid w:val="00095289"/>
    <w:rsid w:val="00097DDF"/>
    <w:rsid w:val="000A09F8"/>
    <w:rsid w:val="000A5048"/>
    <w:rsid w:val="000A5AC4"/>
    <w:rsid w:val="000A6F26"/>
    <w:rsid w:val="000B03B3"/>
    <w:rsid w:val="000C3A5D"/>
    <w:rsid w:val="000E7C16"/>
    <w:rsid w:val="000E7ECF"/>
    <w:rsid w:val="000F171A"/>
    <w:rsid w:val="000F5A82"/>
    <w:rsid w:val="000F5B1E"/>
    <w:rsid w:val="000F5D39"/>
    <w:rsid w:val="00107087"/>
    <w:rsid w:val="0011542B"/>
    <w:rsid w:val="0012227B"/>
    <w:rsid w:val="001234BA"/>
    <w:rsid w:val="00140E5E"/>
    <w:rsid w:val="001445D1"/>
    <w:rsid w:val="00151AD6"/>
    <w:rsid w:val="00153BAB"/>
    <w:rsid w:val="00177E92"/>
    <w:rsid w:val="00196C20"/>
    <w:rsid w:val="001A1F1D"/>
    <w:rsid w:val="001B22BC"/>
    <w:rsid w:val="001B32D8"/>
    <w:rsid w:val="001C323E"/>
    <w:rsid w:val="001C4782"/>
    <w:rsid w:val="001C4FAB"/>
    <w:rsid w:val="001D23CF"/>
    <w:rsid w:val="001D4D0D"/>
    <w:rsid w:val="001D4F81"/>
    <w:rsid w:val="001F26E4"/>
    <w:rsid w:val="001F65AC"/>
    <w:rsid w:val="002119BD"/>
    <w:rsid w:val="002214DF"/>
    <w:rsid w:val="00227ADD"/>
    <w:rsid w:val="00235DF7"/>
    <w:rsid w:val="00237A6E"/>
    <w:rsid w:val="00244686"/>
    <w:rsid w:val="00245A9D"/>
    <w:rsid w:val="002479D7"/>
    <w:rsid w:val="00253F73"/>
    <w:rsid w:val="002579CA"/>
    <w:rsid w:val="00263201"/>
    <w:rsid w:val="002644D2"/>
    <w:rsid w:val="0028312F"/>
    <w:rsid w:val="002A0220"/>
    <w:rsid w:val="002A757E"/>
    <w:rsid w:val="002B7441"/>
    <w:rsid w:val="002C28DF"/>
    <w:rsid w:val="002D3775"/>
    <w:rsid w:val="002E3A94"/>
    <w:rsid w:val="002F6DD2"/>
    <w:rsid w:val="00323B94"/>
    <w:rsid w:val="003344AD"/>
    <w:rsid w:val="00336594"/>
    <w:rsid w:val="0033755E"/>
    <w:rsid w:val="00343322"/>
    <w:rsid w:val="00347157"/>
    <w:rsid w:val="00347633"/>
    <w:rsid w:val="0035353A"/>
    <w:rsid w:val="0037175B"/>
    <w:rsid w:val="00373743"/>
    <w:rsid w:val="00373B76"/>
    <w:rsid w:val="00375AA7"/>
    <w:rsid w:val="00380A41"/>
    <w:rsid w:val="00394296"/>
    <w:rsid w:val="00397BCD"/>
    <w:rsid w:val="003A0748"/>
    <w:rsid w:val="003A0912"/>
    <w:rsid w:val="003A49A0"/>
    <w:rsid w:val="003B4473"/>
    <w:rsid w:val="003C0F8E"/>
    <w:rsid w:val="003E231E"/>
    <w:rsid w:val="003E48D7"/>
    <w:rsid w:val="003F4274"/>
    <w:rsid w:val="0041635B"/>
    <w:rsid w:val="00420F71"/>
    <w:rsid w:val="00434513"/>
    <w:rsid w:val="00435A9A"/>
    <w:rsid w:val="004370A4"/>
    <w:rsid w:val="00463391"/>
    <w:rsid w:val="00477B75"/>
    <w:rsid w:val="004841B7"/>
    <w:rsid w:val="00487FFD"/>
    <w:rsid w:val="004A5F81"/>
    <w:rsid w:val="004B47A8"/>
    <w:rsid w:val="004D13FF"/>
    <w:rsid w:val="004D3F03"/>
    <w:rsid w:val="004E194B"/>
    <w:rsid w:val="004F0629"/>
    <w:rsid w:val="0050158E"/>
    <w:rsid w:val="005016E4"/>
    <w:rsid w:val="005017BB"/>
    <w:rsid w:val="0050329B"/>
    <w:rsid w:val="00506453"/>
    <w:rsid w:val="00527A57"/>
    <w:rsid w:val="005306C4"/>
    <w:rsid w:val="00531E23"/>
    <w:rsid w:val="00534F26"/>
    <w:rsid w:val="0054120F"/>
    <w:rsid w:val="00546934"/>
    <w:rsid w:val="005509BC"/>
    <w:rsid w:val="005520D5"/>
    <w:rsid w:val="00552186"/>
    <w:rsid w:val="0056443F"/>
    <w:rsid w:val="00575A5F"/>
    <w:rsid w:val="00582CE4"/>
    <w:rsid w:val="00584A7A"/>
    <w:rsid w:val="005930E5"/>
    <w:rsid w:val="0059463A"/>
    <w:rsid w:val="00596B87"/>
    <w:rsid w:val="005B7099"/>
    <w:rsid w:val="005C0EB1"/>
    <w:rsid w:val="005C39CE"/>
    <w:rsid w:val="005D5221"/>
    <w:rsid w:val="005E12CC"/>
    <w:rsid w:val="005F1034"/>
    <w:rsid w:val="005F2F0F"/>
    <w:rsid w:val="005F392C"/>
    <w:rsid w:val="00606FE2"/>
    <w:rsid w:val="00612F43"/>
    <w:rsid w:val="00616D33"/>
    <w:rsid w:val="006220C1"/>
    <w:rsid w:val="00655011"/>
    <w:rsid w:val="006744AA"/>
    <w:rsid w:val="00675661"/>
    <w:rsid w:val="006833C6"/>
    <w:rsid w:val="006A679D"/>
    <w:rsid w:val="006C64E8"/>
    <w:rsid w:val="006D7D4D"/>
    <w:rsid w:val="006F61C6"/>
    <w:rsid w:val="007019C3"/>
    <w:rsid w:val="007020C0"/>
    <w:rsid w:val="00705D7E"/>
    <w:rsid w:val="007142DA"/>
    <w:rsid w:val="00715EDB"/>
    <w:rsid w:val="007237C6"/>
    <w:rsid w:val="00732B99"/>
    <w:rsid w:val="007339CA"/>
    <w:rsid w:val="00745E19"/>
    <w:rsid w:val="00762E35"/>
    <w:rsid w:val="007643AE"/>
    <w:rsid w:val="00764D15"/>
    <w:rsid w:val="00767260"/>
    <w:rsid w:val="00770715"/>
    <w:rsid w:val="00774ED9"/>
    <w:rsid w:val="007928DC"/>
    <w:rsid w:val="00792A7A"/>
    <w:rsid w:val="007C4937"/>
    <w:rsid w:val="007D27FC"/>
    <w:rsid w:val="007E68E1"/>
    <w:rsid w:val="007F75FA"/>
    <w:rsid w:val="00806D32"/>
    <w:rsid w:val="008140E7"/>
    <w:rsid w:val="008167B4"/>
    <w:rsid w:val="00824B9D"/>
    <w:rsid w:val="00860880"/>
    <w:rsid w:val="008617AC"/>
    <w:rsid w:val="00865C7F"/>
    <w:rsid w:val="008673B7"/>
    <w:rsid w:val="008714F7"/>
    <w:rsid w:val="00872B91"/>
    <w:rsid w:val="0088507F"/>
    <w:rsid w:val="00891FDF"/>
    <w:rsid w:val="00895CF0"/>
    <w:rsid w:val="008976D7"/>
    <w:rsid w:val="008B5FAF"/>
    <w:rsid w:val="008C3F04"/>
    <w:rsid w:val="008C545E"/>
    <w:rsid w:val="008D0697"/>
    <w:rsid w:val="008E3964"/>
    <w:rsid w:val="008E6B5B"/>
    <w:rsid w:val="008E7B62"/>
    <w:rsid w:val="008F09D7"/>
    <w:rsid w:val="008F23F7"/>
    <w:rsid w:val="008F248D"/>
    <w:rsid w:val="008F312E"/>
    <w:rsid w:val="008F76F6"/>
    <w:rsid w:val="00913588"/>
    <w:rsid w:val="00914CBE"/>
    <w:rsid w:val="00917588"/>
    <w:rsid w:val="00920BB9"/>
    <w:rsid w:val="009313CA"/>
    <w:rsid w:val="009319F6"/>
    <w:rsid w:val="0094151E"/>
    <w:rsid w:val="0094698F"/>
    <w:rsid w:val="00955124"/>
    <w:rsid w:val="00963841"/>
    <w:rsid w:val="00974BFA"/>
    <w:rsid w:val="00976B8C"/>
    <w:rsid w:val="00977109"/>
    <w:rsid w:val="00982368"/>
    <w:rsid w:val="00983ADE"/>
    <w:rsid w:val="009A1E47"/>
    <w:rsid w:val="009B29F2"/>
    <w:rsid w:val="009B6734"/>
    <w:rsid w:val="009C4784"/>
    <w:rsid w:val="009C6EA7"/>
    <w:rsid w:val="009C7B28"/>
    <w:rsid w:val="009D61C6"/>
    <w:rsid w:val="009D6777"/>
    <w:rsid w:val="009E5638"/>
    <w:rsid w:val="009F2322"/>
    <w:rsid w:val="00A05BE6"/>
    <w:rsid w:val="00A14B97"/>
    <w:rsid w:val="00A163CD"/>
    <w:rsid w:val="00A2228F"/>
    <w:rsid w:val="00A37348"/>
    <w:rsid w:val="00A50911"/>
    <w:rsid w:val="00A6514D"/>
    <w:rsid w:val="00A85AEF"/>
    <w:rsid w:val="00A86C55"/>
    <w:rsid w:val="00A872D0"/>
    <w:rsid w:val="00A87ADC"/>
    <w:rsid w:val="00A9014A"/>
    <w:rsid w:val="00A902DD"/>
    <w:rsid w:val="00AB24E4"/>
    <w:rsid w:val="00AB587F"/>
    <w:rsid w:val="00AC152B"/>
    <w:rsid w:val="00AD4039"/>
    <w:rsid w:val="00AF661F"/>
    <w:rsid w:val="00B041A9"/>
    <w:rsid w:val="00B06263"/>
    <w:rsid w:val="00B156C5"/>
    <w:rsid w:val="00B21275"/>
    <w:rsid w:val="00B23BD3"/>
    <w:rsid w:val="00B34D22"/>
    <w:rsid w:val="00B62E41"/>
    <w:rsid w:val="00B770B5"/>
    <w:rsid w:val="00BB5FD0"/>
    <w:rsid w:val="00BB779C"/>
    <w:rsid w:val="00BC2FEE"/>
    <w:rsid w:val="00BC7ED0"/>
    <w:rsid w:val="00BE7C37"/>
    <w:rsid w:val="00C059D0"/>
    <w:rsid w:val="00C12D99"/>
    <w:rsid w:val="00C21D0E"/>
    <w:rsid w:val="00C30B2D"/>
    <w:rsid w:val="00C31020"/>
    <w:rsid w:val="00C33DDD"/>
    <w:rsid w:val="00C45E32"/>
    <w:rsid w:val="00C463F6"/>
    <w:rsid w:val="00C47499"/>
    <w:rsid w:val="00C475EE"/>
    <w:rsid w:val="00C55B72"/>
    <w:rsid w:val="00C80BF8"/>
    <w:rsid w:val="00C84D18"/>
    <w:rsid w:val="00C90DFA"/>
    <w:rsid w:val="00CA0170"/>
    <w:rsid w:val="00CB4D3E"/>
    <w:rsid w:val="00CB6A55"/>
    <w:rsid w:val="00CC36B7"/>
    <w:rsid w:val="00CC4540"/>
    <w:rsid w:val="00CC55F6"/>
    <w:rsid w:val="00CC632F"/>
    <w:rsid w:val="00CD02CB"/>
    <w:rsid w:val="00CD371A"/>
    <w:rsid w:val="00CD716C"/>
    <w:rsid w:val="00CF210C"/>
    <w:rsid w:val="00CF66AF"/>
    <w:rsid w:val="00D04D3B"/>
    <w:rsid w:val="00D07855"/>
    <w:rsid w:val="00D13953"/>
    <w:rsid w:val="00D200A9"/>
    <w:rsid w:val="00D25988"/>
    <w:rsid w:val="00D2656E"/>
    <w:rsid w:val="00D27210"/>
    <w:rsid w:val="00D350C5"/>
    <w:rsid w:val="00D35308"/>
    <w:rsid w:val="00D40E1D"/>
    <w:rsid w:val="00D57984"/>
    <w:rsid w:val="00D75213"/>
    <w:rsid w:val="00D834FE"/>
    <w:rsid w:val="00D86A8F"/>
    <w:rsid w:val="00D956BB"/>
    <w:rsid w:val="00DC1D05"/>
    <w:rsid w:val="00DD5724"/>
    <w:rsid w:val="00DD5BBD"/>
    <w:rsid w:val="00DF744F"/>
    <w:rsid w:val="00E10310"/>
    <w:rsid w:val="00E30358"/>
    <w:rsid w:val="00E407A3"/>
    <w:rsid w:val="00E45C42"/>
    <w:rsid w:val="00E46A71"/>
    <w:rsid w:val="00E561B7"/>
    <w:rsid w:val="00E67384"/>
    <w:rsid w:val="00EA5B2F"/>
    <w:rsid w:val="00EB551A"/>
    <w:rsid w:val="00ED2B0B"/>
    <w:rsid w:val="00ED4361"/>
    <w:rsid w:val="00EF0100"/>
    <w:rsid w:val="00EF3A88"/>
    <w:rsid w:val="00F20721"/>
    <w:rsid w:val="00F22700"/>
    <w:rsid w:val="00F53463"/>
    <w:rsid w:val="00F53848"/>
    <w:rsid w:val="00F61DFE"/>
    <w:rsid w:val="00F74446"/>
    <w:rsid w:val="00F80336"/>
    <w:rsid w:val="00F97010"/>
    <w:rsid w:val="00FA7581"/>
    <w:rsid w:val="00FB2282"/>
    <w:rsid w:val="00FC4690"/>
    <w:rsid w:val="00FD013D"/>
    <w:rsid w:val="00FD7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F2DD6-70DB-4045-80E8-20590655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35</Pages>
  <Words>28753</Words>
  <Characters>163896</Characters>
  <Application>Microsoft Macintosh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114</cp:revision>
  <dcterms:created xsi:type="dcterms:W3CDTF">2015-01-07T14:30:00Z</dcterms:created>
  <dcterms:modified xsi:type="dcterms:W3CDTF">2015-01-12T16:38:00Z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